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b/>
          <w:sz w:val="48"/>
          <w:szCs w:val="44"/>
        </w:rPr>
      </w:pPr>
      <w:r>
        <w:rPr>
          <w:rFonts w:hint="default" w:ascii="黑体" w:hAnsi="黑体" w:eastAsia="黑体"/>
          <w:b/>
          <w:sz w:val="48"/>
          <w:szCs w:val="44"/>
        </w:rPr>
        <w:t>整体</w:t>
      </w:r>
      <w:bookmarkStart w:id="8" w:name="_GoBack"/>
      <w:bookmarkEnd w:id="8"/>
      <w:r>
        <w:rPr>
          <w:rFonts w:hint="eastAsia" w:ascii="黑体" w:hAnsi="黑体" w:eastAsia="黑体"/>
          <w:b/>
          <w:sz w:val="48"/>
          <w:szCs w:val="44"/>
        </w:rPr>
        <w:t>测试策略指引</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tbl>
      <w:tblPr>
        <w:tblStyle w:val="22"/>
        <w:tblW w:w="819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20"/>
        <w:gridCol w:w="3046"/>
        <w:gridCol w:w="1300"/>
        <w:gridCol w:w="22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cantSplit/>
          <w:trHeight w:val="586" w:hRule="atLeast"/>
          <w:jc w:val="center"/>
        </w:trPr>
        <w:tc>
          <w:tcPr>
            <w:tcW w:w="1620" w:type="dxa"/>
            <w:tcBorders>
              <w:top w:val="single" w:color="auto" w:sz="12" w:space="0"/>
              <w:left w:val="single" w:color="auto" w:sz="12" w:space="0"/>
              <w:bottom w:val="single" w:color="auto" w:sz="4" w:space="0"/>
              <w:right w:val="single" w:color="auto" w:sz="6" w:space="0"/>
            </w:tcBorders>
            <w:vAlign w:val="center"/>
          </w:tcPr>
          <w:p>
            <w:pPr>
              <w:snapToGrid w:val="0"/>
              <w:spacing w:line="360" w:lineRule="exact"/>
              <w:rPr>
                <w:rFonts w:ascii="宋体" w:hAnsi="宋体"/>
                <w:sz w:val="24"/>
              </w:rPr>
            </w:pPr>
            <w:r>
              <w:rPr>
                <w:rFonts w:hint="eastAsia" w:ascii="宋体" w:hAnsi="宋体"/>
                <w:b/>
                <w:bCs/>
                <w:sz w:val="24"/>
              </w:rPr>
              <w:t>文件类别</w:t>
            </w:r>
          </w:p>
        </w:tc>
        <w:tc>
          <w:tcPr>
            <w:tcW w:w="6570" w:type="dxa"/>
            <w:gridSpan w:val="3"/>
            <w:tcBorders>
              <w:top w:val="single" w:color="auto" w:sz="12" w:space="0"/>
              <w:left w:val="single" w:color="auto" w:sz="6" w:space="0"/>
              <w:bottom w:val="single" w:color="auto" w:sz="4" w:space="0"/>
              <w:right w:val="single" w:color="auto" w:sz="12" w:space="0"/>
            </w:tcBorders>
            <w:vAlign w:val="center"/>
          </w:tcPr>
          <w:p>
            <w:pPr>
              <w:snapToGrid w:val="0"/>
              <w:spacing w:line="360" w:lineRule="exact"/>
              <w:rPr>
                <w:rFonts w:ascii="宋体" w:hAnsi="宋体"/>
                <w:sz w:val="24"/>
              </w:rPr>
            </w:pPr>
            <w:r>
              <w:rPr>
                <w:rFonts w:hint="eastAsia" w:ascii="宋体" w:hAnsi="宋体"/>
                <w:sz w:val="24"/>
              </w:rPr>
              <w:t>○手册 ○流程 ●指引/标准/规范/ ○其他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cantSplit/>
          <w:trHeight w:val="453" w:hRule="atLeast"/>
          <w:jc w:val="center"/>
        </w:trPr>
        <w:tc>
          <w:tcPr>
            <w:tcW w:w="1620" w:type="dxa"/>
            <w:tcBorders>
              <w:top w:val="single" w:color="auto" w:sz="6" w:space="0"/>
              <w:left w:val="single" w:color="auto" w:sz="12" w:space="0"/>
              <w:bottom w:val="single" w:color="auto" w:sz="6" w:space="0"/>
              <w:right w:val="single" w:color="auto" w:sz="6" w:space="0"/>
            </w:tcBorders>
            <w:vAlign w:val="center"/>
          </w:tcPr>
          <w:p>
            <w:pPr>
              <w:snapToGrid w:val="0"/>
              <w:spacing w:line="360" w:lineRule="exact"/>
              <w:rPr>
                <w:rFonts w:ascii="宋体" w:hAnsi="宋体"/>
                <w:sz w:val="24"/>
              </w:rPr>
            </w:pPr>
            <w:r>
              <w:rPr>
                <w:rFonts w:hint="eastAsia" w:ascii="宋体" w:hAnsi="宋体"/>
                <w:b/>
                <w:bCs/>
                <w:sz w:val="24"/>
              </w:rPr>
              <w:t>发布版本号</w:t>
            </w:r>
          </w:p>
        </w:tc>
        <w:tc>
          <w:tcPr>
            <w:tcW w:w="3046" w:type="dxa"/>
            <w:tcBorders>
              <w:top w:val="nil"/>
              <w:left w:val="single" w:color="auto" w:sz="6" w:space="0"/>
              <w:bottom w:val="single" w:color="auto" w:sz="6" w:space="0"/>
              <w:right w:val="single" w:color="auto" w:sz="6" w:space="0"/>
            </w:tcBorders>
            <w:vAlign w:val="center"/>
          </w:tcPr>
          <w:p>
            <w:r>
              <w:t>V1.0</w:t>
            </w:r>
          </w:p>
        </w:tc>
        <w:tc>
          <w:tcPr>
            <w:tcW w:w="1300" w:type="dxa"/>
            <w:tcBorders>
              <w:top w:val="single" w:color="auto" w:sz="6" w:space="0"/>
              <w:left w:val="single" w:color="auto" w:sz="6" w:space="0"/>
              <w:bottom w:val="single" w:color="auto" w:sz="6" w:space="0"/>
              <w:right w:val="single" w:color="auto" w:sz="6" w:space="0"/>
            </w:tcBorders>
            <w:vAlign w:val="center"/>
          </w:tcPr>
          <w:p>
            <w:pPr>
              <w:snapToGrid w:val="0"/>
              <w:spacing w:line="360" w:lineRule="exact"/>
              <w:rPr>
                <w:rFonts w:ascii="宋体" w:hAnsi="宋体"/>
                <w:b/>
                <w:bCs/>
                <w:sz w:val="24"/>
              </w:rPr>
            </w:pPr>
            <w:r>
              <w:rPr>
                <w:rFonts w:hint="eastAsia" w:ascii="宋体" w:hAnsi="宋体"/>
                <w:b/>
                <w:bCs/>
                <w:sz w:val="24"/>
              </w:rPr>
              <w:t>发布日期</w:t>
            </w:r>
          </w:p>
        </w:tc>
        <w:tc>
          <w:tcPr>
            <w:tcW w:w="2224" w:type="dxa"/>
            <w:tcBorders>
              <w:top w:val="single" w:color="auto" w:sz="6" w:space="0"/>
              <w:left w:val="single" w:color="auto" w:sz="6" w:space="0"/>
              <w:bottom w:val="single" w:color="auto" w:sz="6" w:space="0"/>
              <w:right w:val="single" w:color="auto" w:sz="12" w:space="0"/>
            </w:tcBorders>
            <w:vAlign w:val="center"/>
          </w:tcPr>
          <w:p>
            <w:pPr>
              <w:snapToGrid w:val="0"/>
              <w:spacing w:line="360" w:lineRule="exact"/>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cantSplit/>
          <w:trHeight w:val="461" w:hRule="atLeast"/>
          <w:jc w:val="center"/>
        </w:trPr>
        <w:tc>
          <w:tcPr>
            <w:tcW w:w="1620" w:type="dxa"/>
            <w:tcBorders>
              <w:top w:val="single" w:color="auto" w:sz="6" w:space="0"/>
              <w:left w:val="single" w:color="auto" w:sz="12" w:space="0"/>
              <w:bottom w:val="single" w:color="auto" w:sz="12" w:space="0"/>
              <w:right w:val="single" w:color="auto" w:sz="6" w:space="0"/>
            </w:tcBorders>
            <w:vAlign w:val="center"/>
          </w:tcPr>
          <w:p>
            <w:pPr>
              <w:snapToGrid w:val="0"/>
              <w:spacing w:line="360" w:lineRule="exact"/>
              <w:rPr>
                <w:rFonts w:ascii="宋体" w:hAnsi="宋体"/>
                <w:b/>
                <w:bCs/>
                <w:sz w:val="24"/>
              </w:rPr>
            </w:pPr>
            <w:r>
              <w:rPr>
                <w:rFonts w:hint="eastAsia" w:ascii="宋体" w:hAnsi="宋体"/>
                <w:b/>
                <w:bCs/>
                <w:sz w:val="24"/>
              </w:rPr>
              <w:t>密    级</w:t>
            </w:r>
          </w:p>
        </w:tc>
        <w:tc>
          <w:tcPr>
            <w:tcW w:w="6570" w:type="dxa"/>
            <w:gridSpan w:val="3"/>
            <w:tcBorders>
              <w:top w:val="single" w:color="auto" w:sz="6" w:space="0"/>
              <w:left w:val="single" w:color="auto" w:sz="6" w:space="0"/>
              <w:bottom w:val="single" w:color="auto" w:sz="12" w:space="0"/>
              <w:right w:val="single" w:color="auto" w:sz="12" w:space="0"/>
            </w:tcBorders>
            <w:vAlign w:val="center"/>
          </w:tcPr>
          <w:p>
            <w:pPr>
              <w:snapToGrid w:val="0"/>
              <w:spacing w:line="360" w:lineRule="exact"/>
              <w:rPr>
                <w:rFonts w:ascii="宋体" w:hAnsi="宋体"/>
                <w:sz w:val="24"/>
              </w:rPr>
            </w:pPr>
            <w:r>
              <w:rPr>
                <w:rFonts w:hint="eastAsia" w:ascii="宋体" w:hAnsi="宋体"/>
                <w:sz w:val="24"/>
              </w:rPr>
              <w:t>○公开 ●秘密 ○机密 ○绝密</w:t>
            </w:r>
          </w:p>
        </w:tc>
      </w:tr>
    </w:tbl>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宋体" w:hAnsi="宋体"/>
          <w:sz w:val="30"/>
          <w:szCs w:val="30"/>
        </w:rPr>
      </w:pPr>
      <w:r>
        <w:rPr>
          <w:rFonts w:hint="eastAsia" w:ascii="宋体" w:hAnsi="宋体"/>
          <w:sz w:val="30"/>
          <w:szCs w:val="30"/>
        </w:rPr>
        <w:t>明源软件股份有限公司</w:t>
      </w:r>
    </w:p>
    <w:p>
      <w:pPr>
        <w:spacing w:line="360" w:lineRule="auto"/>
        <w:jc w:val="center"/>
        <w:rPr>
          <w:rFonts w:ascii="宋体" w:hAnsi="宋体"/>
          <w:sz w:val="32"/>
          <w:szCs w:val="32"/>
        </w:rPr>
      </w:pPr>
      <w:r>
        <w:rPr>
          <w:rFonts w:hint="eastAsia" w:ascii="宋体" w:hAnsi="宋体"/>
          <w:sz w:val="32"/>
          <w:szCs w:val="32"/>
        </w:rPr>
        <w:t>修订记录</w:t>
      </w: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300"/>
        <w:gridCol w:w="2586"/>
        <w:gridCol w:w="912"/>
        <w:gridCol w:w="865"/>
        <w:gridCol w:w="975"/>
        <w:gridCol w:w="978"/>
      </w:tblGrid>
      <w:tr>
        <w:tblPrEx>
          <w:tblLayout w:type="fixed"/>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序号</w:t>
            </w:r>
          </w:p>
        </w:tc>
        <w:tc>
          <w:tcPr>
            <w:tcW w:w="1300"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修订日期</w:t>
            </w:r>
          </w:p>
        </w:tc>
        <w:tc>
          <w:tcPr>
            <w:tcW w:w="2586"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修订说明</w:t>
            </w:r>
          </w:p>
        </w:tc>
        <w:tc>
          <w:tcPr>
            <w:tcW w:w="912"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版本号</w:t>
            </w:r>
          </w:p>
        </w:tc>
        <w:tc>
          <w:tcPr>
            <w:tcW w:w="865"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修订人</w:t>
            </w:r>
          </w:p>
        </w:tc>
        <w:tc>
          <w:tcPr>
            <w:tcW w:w="975"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审核人</w:t>
            </w:r>
          </w:p>
        </w:tc>
        <w:tc>
          <w:tcPr>
            <w:tcW w:w="978" w:type="dxa"/>
            <w:tcBorders>
              <w:top w:val="single" w:color="auto" w:sz="4" w:space="0"/>
              <w:left w:val="single" w:color="auto" w:sz="4" w:space="0"/>
              <w:bottom w:val="single" w:color="auto" w:sz="4" w:space="0"/>
              <w:right w:val="single" w:color="auto" w:sz="4" w:space="0"/>
            </w:tcBorders>
            <w:shd w:val="clear" w:color="auto" w:fill="BFBFBF"/>
          </w:tcPr>
          <w:p>
            <w:pPr>
              <w:jc w:val="center"/>
              <w:rPr>
                <w:rFonts w:ascii="宋体" w:hAnsi="宋体"/>
              </w:rPr>
            </w:pPr>
            <w:r>
              <w:rPr>
                <w:rFonts w:hint="eastAsia" w:ascii="宋体" w:hAnsi="宋体"/>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8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1</w:t>
            </w:r>
          </w:p>
        </w:tc>
        <w:tc>
          <w:tcPr>
            <w:tcW w:w="130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12</w:t>
            </w:r>
            <w:r>
              <w:rPr>
                <w:rFonts w:hint="eastAsia" w:ascii="宋体" w:hAnsi="宋体"/>
              </w:rPr>
              <w:t>-15</w:t>
            </w:r>
          </w:p>
        </w:tc>
        <w:tc>
          <w:tcPr>
            <w:tcW w:w="2586"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创建</w:t>
            </w:r>
          </w:p>
        </w:tc>
        <w:tc>
          <w:tcPr>
            <w:tcW w:w="912"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V1.0</w:t>
            </w:r>
          </w:p>
        </w:tc>
        <w:tc>
          <w:tcPr>
            <w:tcW w:w="865"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975"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978"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80"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130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2020-03-07</w:t>
            </w:r>
          </w:p>
        </w:tc>
        <w:tc>
          <w:tcPr>
            <w:tcW w:w="2586" w:type="dxa"/>
            <w:tcBorders>
              <w:top w:val="single" w:color="auto" w:sz="4" w:space="0"/>
              <w:left w:val="single" w:color="auto" w:sz="4" w:space="0"/>
              <w:bottom w:val="single" w:color="auto" w:sz="4" w:space="0"/>
              <w:right w:val="single" w:color="auto" w:sz="4" w:space="0"/>
            </w:tcBorders>
          </w:tcPr>
          <w:p>
            <w:pPr>
              <w:pStyle w:val="17"/>
              <w:ind w:firstLine="1000" w:firstLineChars="500"/>
              <w:rPr>
                <w:rFonts w:eastAsia="Times New Roman" w:cs="Times New Roman"/>
                <w:sz w:val="20"/>
                <w:szCs w:val="20"/>
              </w:rPr>
            </w:pPr>
            <w:r>
              <w:rPr>
                <w:rFonts w:hint="eastAsia"/>
                <w:sz w:val="20"/>
                <w:szCs w:val="20"/>
              </w:rPr>
              <w:t>修订</w:t>
            </w:r>
          </w:p>
        </w:tc>
        <w:tc>
          <w:tcPr>
            <w:tcW w:w="912"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865"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975"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978"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80"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1300"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2586" w:type="dxa"/>
            <w:tcBorders>
              <w:top w:val="single" w:color="auto" w:sz="4" w:space="0"/>
              <w:left w:val="single" w:color="auto" w:sz="4" w:space="0"/>
              <w:bottom w:val="single" w:color="auto" w:sz="4" w:space="0"/>
              <w:right w:val="single" w:color="auto" w:sz="4" w:space="0"/>
            </w:tcBorders>
          </w:tcPr>
          <w:p>
            <w:pPr>
              <w:pStyle w:val="17"/>
              <w:rPr>
                <w:rFonts w:eastAsia="Times New Roman" w:cs="Times New Roman"/>
                <w:sz w:val="20"/>
                <w:szCs w:val="20"/>
              </w:rPr>
            </w:pPr>
          </w:p>
        </w:tc>
        <w:tc>
          <w:tcPr>
            <w:tcW w:w="912"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865"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975"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978"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r>
    </w:tbl>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rPr>
          <w:sz w:val="28"/>
          <w:lang w:val="zh-CN"/>
        </w:rPr>
      </w:pPr>
    </w:p>
    <w:p>
      <w:pPr>
        <w:pStyle w:val="2"/>
      </w:pPr>
      <w:bookmarkStart w:id="0" w:name="_Toc269139526"/>
      <w:r>
        <w:rPr>
          <w:rFonts w:hint="eastAsia"/>
        </w:rPr>
        <w:t>目的</w:t>
      </w:r>
      <w:bookmarkEnd w:id="0"/>
    </w:p>
    <w:p>
      <w:pPr>
        <w:spacing w:line="360" w:lineRule="auto"/>
        <w:ind w:left="425"/>
      </w:pPr>
      <w:r>
        <w:t>“测试策略”</w:t>
      </w:r>
      <w:r>
        <w:rPr>
          <w:rFonts w:hint="eastAsia"/>
        </w:rPr>
        <w:t>的目的简单来</w:t>
      </w:r>
      <w:r>
        <w:t>讲就是6个字</w:t>
      </w:r>
      <w:r>
        <w:rPr>
          <w:rFonts w:hint="eastAsia"/>
        </w:rPr>
        <w:t>，指引测试</w:t>
      </w:r>
      <w:r>
        <w:t>：“测什么”和“怎么测”。</w:t>
      </w:r>
    </w:p>
    <w:p>
      <w:pPr>
        <w:pStyle w:val="2"/>
      </w:pPr>
      <w:bookmarkStart w:id="1" w:name="_Toc269139527"/>
      <w:r>
        <w:rPr>
          <w:rFonts w:hint="eastAsia"/>
        </w:rPr>
        <w:t>适用范围</w:t>
      </w:r>
      <w:bookmarkEnd w:id="1"/>
    </w:p>
    <w:p>
      <w:pPr>
        <w:spacing w:line="360" w:lineRule="auto"/>
        <w:ind w:left="425"/>
        <w:rPr>
          <w:rStyle w:val="21"/>
        </w:rPr>
      </w:pPr>
      <w:r>
        <w:rPr>
          <w:rFonts w:hint="eastAsia"/>
        </w:rPr>
        <w:t>本指引适用于公司大型专项测试策略的制定</w:t>
      </w:r>
      <w:r>
        <w:rPr>
          <w:rStyle w:val="21"/>
          <w:rFonts w:hint="eastAsia"/>
        </w:rPr>
        <w:t>。</w:t>
      </w:r>
    </w:p>
    <w:p>
      <w:pPr>
        <w:spacing w:line="360" w:lineRule="auto"/>
        <w:ind w:left="425"/>
      </w:pPr>
      <w:r>
        <w:rPr>
          <w:rStyle w:val="21"/>
          <w:rFonts w:hint="eastAsia"/>
        </w:rPr>
        <w:t>哪些需求需要制定</w:t>
      </w:r>
      <w:r>
        <w:rPr>
          <w:rFonts w:hint="eastAsia"/>
        </w:rPr>
        <w:t>测试策略？以什么形式制定？由谁来制定？可以按以下几个维度分：</w:t>
      </w:r>
    </w:p>
    <w:p>
      <w:pPr>
        <w:pStyle w:val="34"/>
        <w:numPr>
          <w:ilvl w:val="0"/>
          <w:numId w:val="2"/>
        </w:numPr>
        <w:spacing w:line="360" w:lineRule="auto"/>
        <w:ind w:firstLineChars="0"/>
        <w:rPr>
          <w:rStyle w:val="21"/>
          <w:szCs w:val="24"/>
        </w:rPr>
      </w:pPr>
      <w:r>
        <w:rPr>
          <w:rFonts w:hint="eastAsia"/>
        </w:rPr>
        <w:t>整体工作量&gt;=</w:t>
      </w:r>
      <w:r>
        <w:t>20</w:t>
      </w:r>
      <w:r>
        <w:rPr>
          <w:rFonts w:hint="eastAsia"/>
        </w:rPr>
        <w:t>天，需要制定测试策略</w:t>
      </w:r>
    </w:p>
    <w:p>
      <w:pPr>
        <w:pStyle w:val="34"/>
        <w:numPr>
          <w:ilvl w:val="0"/>
          <w:numId w:val="3"/>
        </w:numPr>
        <w:spacing w:line="360" w:lineRule="auto"/>
        <w:ind w:firstLineChars="0"/>
      </w:pPr>
      <w:r>
        <w:rPr>
          <w:rFonts w:hint="eastAsia"/>
        </w:rPr>
        <w:t>如果需求任务涉及多套子系统，或者任务是超过上百人日的专项，可采用整体策略+迭代批次子策略的模式。</w:t>
      </w:r>
    </w:p>
    <w:p>
      <w:pPr>
        <w:pStyle w:val="34"/>
        <w:numPr>
          <w:ilvl w:val="0"/>
          <w:numId w:val="4"/>
        </w:numPr>
        <w:spacing w:line="360" w:lineRule="auto"/>
        <w:ind w:firstLineChars="0"/>
      </w:pPr>
      <w:r>
        <w:rPr>
          <w:rFonts w:hint="eastAsia"/>
        </w:rPr>
        <w:t>如果本次需求任务是多人协作型，应由P</w:t>
      </w:r>
      <w:r>
        <w:t>M</w:t>
      </w:r>
      <w:r>
        <w:rPr>
          <w:rFonts w:hint="eastAsia"/>
        </w:rPr>
        <w:t>指定测试Leader制定测试主策略，交由测试中台评审，如果是</w:t>
      </w:r>
      <w:r>
        <w:t>大型的复杂项目，还需要架构师、设计、专业线</w:t>
      </w:r>
      <w:r>
        <w:rPr>
          <w:rFonts w:hint="eastAsia"/>
        </w:rPr>
        <w:t>一起</w:t>
      </w:r>
      <w:r>
        <w:t>评审</w:t>
      </w:r>
      <w:r>
        <w:rPr>
          <w:rFonts w:hint="eastAsia"/>
        </w:rPr>
        <w:t>。</w:t>
      </w:r>
    </w:p>
    <w:p>
      <w:pPr>
        <w:pStyle w:val="34"/>
        <w:numPr>
          <w:ilvl w:val="0"/>
          <w:numId w:val="4"/>
        </w:numPr>
        <w:spacing w:line="360" w:lineRule="auto"/>
        <w:ind w:firstLineChars="0"/>
      </w:pPr>
      <w:r>
        <w:rPr>
          <w:rFonts w:hint="eastAsia"/>
        </w:rPr>
        <w:t>测试人员制定子策略交由测试Leader评审。子策略在整体策略上进行拆分和细化。</w:t>
      </w:r>
    </w:p>
    <w:p>
      <w:pPr>
        <w:spacing w:line="360" w:lineRule="auto"/>
        <w:ind w:left="1205"/>
      </w:pPr>
      <w:r>
        <w:rPr>
          <w:rFonts w:hint="eastAsia"/>
        </w:rPr>
        <w:t>注：整体策略需按模板制定，子策略可以根据复杂程度由测试L</w:t>
      </w:r>
      <w:r>
        <w:t>D</w:t>
      </w:r>
      <w:r>
        <w:rPr>
          <w:rFonts w:hint="eastAsia"/>
        </w:rPr>
        <w:t>确认按模板制定或并入测试用例中</w:t>
      </w:r>
    </w:p>
    <w:p>
      <w:pPr>
        <w:pStyle w:val="34"/>
        <w:numPr>
          <w:ilvl w:val="0"/>
          <w:numId w:val="4"/>
        </w:numPr>
        <w:spacing w:line="360" w:lineRule="auto"/>
        <w:ind w:firstLineChars="0"/>
      </w:pPr>
      <w:r>
        <w:rPr>
          <w:rFonts w:hint="eastAsia"/>
        </w:rPr>
        <w:t>如果本次需求是单人操作型则由测试人员自己制定【注：如是</w:t>
      </w:r>
      <w:r>
        <w:t>ODC</w:t>
      </w:r>
      <w:r>
        <w:rPr>
          <w:rFonts w:hint="eastAsia"/>
        </w:rPr>
        <w:t>独立测试，需提交测试策略给对应的A</w:t>
      </w:r>
      <w:r>
        <w:t>BU</w:t>
      </w:r>
      <w:r>
        <w:rPr>
          <w:rFonts w:hint="eastAsia"/>
        </w:rPr>
        <w:t>测试评审，如果是A</w:t>
      </w:r>
      <w:r>
        <w:t>BU</w:t>
      </w:r>
      <w:r>
        <w:rPr>
          <w:rFonts w:hint="eastAsia"/>
        </w:rPr>
        <w:t>独立测试需提交测试中台评审】</w:t>
      </w:r>
    </w:p>
    <w:p>
      <w:pPr>
        <w:pStyle w:val="34"/>
        <w:numPr>
          <w:ilvl w:val="0"/>
          <w:numId w:val="5"/>
        </w:numPr>
        <w:spacing w:line="360" w:lineRule="auto"/>
        <w:ind w:firstLineChars="0"/>
      </w:pPr>
      <w:r>
        <w:rPr>
          <w:rFonts w:hint="eastAsia"/>
        </w:rPr>
        <w:t>如果需求任务是单系统单人的可只制定整体策略，可以根据任务复杂度单独制定策略，或将测试策略并入测试用例中【注：将测试策略并入测试用例的在命名时注明是测试策略+测试用例】</w:t>
      </w:r>
    </w:p>
    <w:p>
      <w:pPr>
        <w:pStyle w:val="34"/>
        <w:numPr>
          <w:ilvl w:val="0"/>
          <w:numId w:val="6"/>
        </w:numPr>
        <w:spacing w:line="360" w:lineRule="auto"/>
        <w:ind w:firstLineChars="0"/>
      </w:pPr>
      <w:r>
        <w:rPr>
          <w:rFonts w:hint="eastAsia"/>
        </w:rPr>
        <w:t>整体工作量&lt;</w:t>
      </w:r>
      <w:r>
        <w:t>20</w:t>
      </w:r>
      <w:r>
        <w:rPr>
          <w:rFonts w:hint="eastAsia"/>
        </w:rPr>
        <w:t>天可不制定测试策略。特殊类型除外，如升级类、主动治理【性能优化类、安全漏洞修复类】</w:t>
      </w:r>
    </w:p>
    <w:p>
      <w:pPr>
        <w:pStyle w:val="34"/>
        <w:spacing w:line="360" w:lineRule="auto"/>
        <w:ind w:left="840" w:firstLine="0" w:firstLineChars="0"/>
        <w:rPr>
          <w:rFonts w:hint="eastAsia"/>
        </w:rPr>
      </w:pPr>
      <w:r>
        <w:rPr>
          <w:rFonts w:hint="eastAsia"/>
        </w:rPr>
        <w:t>如需制定形式及人员安排同</w:t>
      </w:r>
      <w:r>
        <w:t>&gt;=20</w:t>
      </w:r>
      <w:r>
        <w:rPr>
          <w:rFonts w:hint="eastAsia"/>
        </w:rPr>
        <w:t>天</w:t>
      </w:r>
      <w:bookmarkStart w:id="2" w:name="_Toc269139529"/>
    </w:p>
    <w:p>
      <w:pPr>
        <w:pStyle w:val="2"/>
      </w:pPr>
      <w:r>
        <w:rPr>
          <w:rFonts w:hint="eastAsia"/>
        </w:rPr>
        <w:t>测试范围</w:t>
      </w:r>
      <w:bookmarkEnd w:id="2"/>
    </w:p>
    <w:p>
      <w:pPr>
        <w:ind w:firstLine="420"/>
      </w:pPr>
      <w:r>
        <w:rPr>
          <w:rFonts w:hint="eastAsia"/>
          <w:szCs w:val="21"/>
        </w:rPr>
        <w:t>测试策略编写思路如下：</w:t>
      </w:r>
    </w:p>
    <w:p>
      <w:pPr>
        <w:ind w:firstLine="420"/>
      </w:pPr>
    </w:p>
    <w:p>
      <w:pPr>
        <w:ind w:firstLine="420"/>
      </w:pPr>
    </w:p>
    <w:p>
      <w:pPr>
        <w:ind w:left="210" w:leftChars="100"/>
      </w:pPr>
      <w:ins w:id="27" w:author="zhangyue" w:date="2020-02-27T14:34:00Z">
        <w:r>
          <w:rPr/>
          <w:drawing>
            <wp:inline distT="0" distB="0" distL="0" distR="0">
              <wp:extent cx="5876925" cy="833120"/>
              <wp:effectExtent l="0" t="0" r="28575"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ins>
    </w:p>
    <w:p>
      <w:pPr>
        <w:numPr>
          <w:ilvl w:val="0"/>
          <w:numId w:val="7"/>
        </w:numPr>
      </w:pPr>
      <w:bookmarkStart w:id="3" w:name="OLE_LINK6"/>
      <w:bookmarkStart w:id="4" w:name="OLE_LINK5"/>
      <w:r>
        <w:rPr>
          <w:rFonts w:hint="eastAsia"/>
        </w:rPr>
        <w:t>在开始制定测试策略前，首先要明确项目的目标及项目整体规划，项目目标包括项目交付时间目标和质量目标。</w:t>
      </w:r>
    </w:p>
    <w:p>
      <w:pPr>
        <w:numPr>
          <w:ilvl w:val="0"/>
          <w:numId w:val="7"/>
        </w:numPr>
      </w:pPr>
      <w:r>
        <w:rPr>
          <w:rFonts w:hint="eastAsia"/>
        </w:rPr>
        <w:t>制定目标后要明确范围，重点是识别需求类别，再针对每类需求分析测试范围和不需要测试的范围、测试的重难点重难点及测试的优先级，范围包含功能和</w:t>
      </w:r>
      <w:r>
        <w:t>非功能，</w:t>
      </w:r>
      <w:r>
        <w:rPr>
          <w:rFonts w:hint="eastAsia"/>
        </w:rPr>
        <w:t>非功能</w:t>
      </w:r>
      <w:r>
        <w:t>包含</w:t>
      </w:r>
      <w:r>
        <w:rPr>
          <w:rFonts w:hint="eastAsia"/>
        </w:rPr>
        <w:t>性能、安全性、兼容性等，通过显性需求挖掘出背后的隐性需求，即需求文档中没有明确提出的。</w:t>
      </w:r>
      <w:r>
        <w:t xml:space="preserve"> </w:t>
      </w:r>
    </w:p>
    <w:bookmarkEnd w:id="3"/>
    <w:bookmarkEnd w:id="4"/>
    <w:p>
      <w:pPr>
        <w:numPr>
          <w:ilvl w:val="0"/>
          <w:numId w:val="7"/>
        </w:numPr>
      </w:pPr>
      <w:r>
        <w:rPr>
          <w:rFonts w:hint="eastAsia"/>
        </w:rPr>
        <w:t>依据分析结果，明确测试类型，并选择合适的测试方法、测试环境、工具。</w:t>
      </w:r>
    </w:p>
    <w:p/>
    <w:p>
      <w:pPr>
        <w:ind w:left="210" w:leftChars="100"/>
      </w:pPr>
      <w:r>
        <w:rPr>
          <w:rFonts w:hint="eastAsia"/>
        </w:rPr>
        <w:t>整体</w:t>
      </w:r>
      <w:r>
        <w:t>流程及切入点如下图：</w:t>
      </w:r>
    </w:p>
    <w:p>
      <w:pPr>
        <w:ind w:left="210" w:leftChars="100"/>
        <w:rPr>
          <w:ins w:id="29" w:author="zhangyue" w:date="2020-02-27T14:34:00Z"/>
        </w:rPr>
      </w:pPr>
      <w:r>
        <w:drawing>
          <wp:inline distT="0" distB="0" distL="0" distR="0">
            <wp:extent cx="6824980" cy="10544810"/>
            <wp:effectExtent l="0" t="0" r="7620"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824980" cy="10544810"/>
                    </a:xfrm>
                    <a:prstGeom prst="rect">
                      <a:avLst/>
                    </a:prstGeom>
                    <a:noFill/>
                    <a:ln>
                      <a:noFill/>
                    </a:ln>
                  </pic:spPr>
                </pic:pic>
              </a:graphicData>
            </a:graphic>
          </wp:inline>
        </w:drawing>
      </w:r>
    </w:p>
    <w:p>
      <w:pPr>
        <w:ind w:left="210" w:leftChars="100"/>
      </w:pPr>
    </w:p>
    <w:p>
      <w:pPr>
        <w:pStyle w:val="3"/>
        <w:ind w:right="210"/>
      </w:pPr>
      <w:r>
        <w:rPr>
          <w:rFonts w:hint="eastAsia"/>
        </w:rPr>
        <w:t>明确目标</w:t>
      </w:r>
    </w:p>
    <w:p>
      <w:pPr>
        <w:pStyle w:val="4"/>
        <w:ind w:right="210"/>
        <w:rPr>
          <w:sz w:val="28"/>
          <w:szCs w:val="28"/>
        </w:rPr>
      </w:pPr>
      <w:r>
        <w:rPr>
          <w:rFonts w:hint="eastAsia"/>
          <w:sz w:val="28"/>
          <w:szCs w:val="28"/>
        </w:rPr>
        <w:t>时间目标</w:t>
      </w:r>
    </w:p>
    <w:p>
      <w:pPr>
        <w:numPr>
          <w:ilvl w:val="0"/>
          <w:numId w:val="8"/>
        </w:numPr>
        <w:ind w:hanging="844"/>
        <w:jc w:val="left"/>
        <w:rPr>
          <w:rFonts w:hint="eastAsia"/>
        </w:rPr>
      </w:pPr>
      <w:r>
        <w:rPr>
          <w:rFonts w:hint="eastAsia"/>
        </w:rPr>
        <w:t>明确整体</w:t>
      </w:r>
      <w:r>
        <w:t>交付</w:t>
      </w:r>
      <w:r>
        <w:rPr>
          <w:rFonts w:hint="eastAsia"/>
        </w:rPr>
        <w:t>节点：由项目组与一线沟通确认后形成(如果是专项拆分为多个批次的，需跟一线明确每个迭代批次的交付节点及交付范围)</w:t>
      </w:r>
    </w:p>
    <w:p>
      <w:pPr>
        <w:numPr>
          <w:ilvl w:val="0"/>
          <w:numId w:val="8"/>
        </w:numPr>
        <w:ind w:hanging="844"/>
        <w:jc w:val="left"/>
      </w:pPr>
      <w:r>
        <w:rPr>
          <w:rFonts w:hint="eastAsia"/>
        </w:rPr>
        <w:t>明确每种类型测试的关键节点及里程碑节点，</w:t>
      </w:r>
    </w:p>
    <w:p>
      <w:pPr>
        <w:pStyle w:val="4"/>
        <w:ind w:right="210"/>
        <w:rPr>
          <w:sz w:val="28"/>
          <w:szCs w:val="28"/>
        </w:rPr>
      </w:pPr>
      <w:r>
        <w:rPr>
          <w:rFonts w:hint="eastAsia"/>
          <w:sz w:val="28"/>
          <w:szCs w:val="28"/>
        </w:rPr>
        <w:t>质量目标</w:t>
      </w:r>
    </w:p>
    <w:p>
      <w:pPr>
        <w:numPr>
          <w:ilvl w:val="0"/>
          <w:numId w:val="8"/>
        </w:numPr>
        <w:ind w:hanging="844"/>
        <w:jc w:val="left"/>
      </w:pPr>
      <w:r>
        <w:rPr>
          <w:rFonts w:hint="eastAsia"/>
        </w:rPr>
        <w:t>功能部分可以从以下几个维度来考虑：</w:t>
      </w:r>
    </w:p>
    <w:p>
      <w:pPr>
        <w:ind w:left="1270"/>
        <w:jc w:val="left"/>
      </w:pPr>
      <w:r>
        <w:rPr>
          <w:rFonts w:hint="eastAsia"/>
        </w:rPr>
        <w:t>a、开发内部bug率&lt;=1</w:t>
      </w:r>
    </w:p>
    <w:p>
      <w:pPr>
        <w:ind w:left="1270"/>
        <w:jc w:val="left"/>
      </w:pPr>
      <w:r>
        <w:rPr>
          <w:rFonts w:hint="eastAsia"/>
        </w:rPr>
        <w:t>开发内部bug率=（1级bug数*1.2+2级bug数*1+3级bug数*0.8+4级bug数*0.5）/开发计划工作量</w:t>
      </w:r>
    </w:p>
    <w:p>
      <w:pPr>
        <w:ind w:left="1270"/>
        <w:jc w:val="left"/>
      </w:pPr>
      <w:r>
        <w:rPr>
          <w:rFonts w:hint="eastAsia"/>
        </w:rPr>
        <w:t>b、测试内部bug率&gt;=1.6</w:t>
      </w:r>
    </w:p>
    <w:p>
      <w:pPr>
        <w:ind w:left="1270"/>
        <w:jc w:val="left"/>
      </w:pPr>
      <w:r>
        <w:rPr>
          <w:rFonts w:hint="eastAsia"/>
        </w:rPr>
        <w:t>测试内部bug率=（1级bug数*1.2+2级bug数*1+3级bug数*0.8+4级bug数</w:t>
      </w:r>
    </w:p>
    <w:p>
      <w:pPr>
        <w:ind w:left="1270"/>
        <w:jc w:val="left"/>
      </w:pPr>
      <w:r>
        <w:rPr>
          <w:rFonts w:hint="eastAsia"/>
        </w:rPr>
        <w:t>c、外部bug率&lt;=5%</w:t>
      </w:r>
    </w:p>
    <w:p>
      <w:pPr>
        <w:ind w:left="1270"/>
        <w:jc w:val="left"/>
      </w:pPr>
      <w:r>
        <w:rPr>
          <w:rFonts w:hint="eastAsia"/>
        </w:rPr>
        <w:t>外部bug率=外部bug/交付工作量</w:t>
      </w:r>
    </w:p>
    <w:p>
      <w:pPr>
        <w:numPr>
          <w:ilvl w:val="0"/>
          <w:numId w:val="8"/>
        </w:numPr>
        <w:ind w:hanging="844"/>
        <w:jc w:val="left"/>
      </w:pPr>
      <w:r>
        <w:rPr>
          <w:rFonts w:hint="eastAsia"/>
        </w:rPr>
        <w:t>非</w:t>
      </w:r>
      <w:r>
        <w:t>功能</w:t>
      </w:r>
      <w:r>
        <w:rPr>
          <w:rFonts w:hint="eastAsia"/>
        </w:rPr>
        <w:t>部分</w:t>
      </w:r>
      <w:r>
        <w:t>如</w:t>
      </w:r>
      <w:r>
        <w:rPr>
          <w:rFonts w:hint="eastAsia"/>
        </w:rPr>
        <w:t>接口功能</w:t>
      </w:r>
      <w:r>
        <w:t>、业务流程正常</w:t>
      </w:r>
      <w:r>
        <w:rPr>
          <w:rFonts w:hint="eastAsia"/>
        </w:rPr>
        <w:t>，客户实际数据量</w:t>
      </w:r>
      <w:r>
        <w:t>及并发量下，二开</w:t>
      </w:r>
      <w:r>
        <w:rPr>
          <w:rFonts w:hint="eastAsia"/>
        </w:rPr>
        <w:t>模块</w:t>
      </w:r>
      <w:r>
        <w:t>性能正常</w:t>
      </w:r>
    </w:p>
    <w:p>
      <w:pPr>
        <w:numPr>
          <w:ilvl w:val="0"/>
          <w:numId w:val="8"/>
        </w:numPr>
        <w:ind w:hanging="844"/>
        <w:jc w:val="left"/>
      </w:pPr>
      <w:r>
        <w:rPr>
          <w:rFonts w:hint="eastAsia"/>
        </w:rPr>
        <w:t>数据迁移</w:t>
      </w:r>
      <w:r>
        <w:t>后数据准确</w:t>
      </w:r>
      <w:r>
        <w:rPr>
          <w:rFonts w:hint="eastAsia"/>
        </w:rPr>
        <w:t>，</w:t>
      </w:r>
      <w:r>
        <w:t>能正常</w:t>
      </w:r>
      <w:r>
        <w:rPr>
          <w:rFonts w:hint="eastAsia"/>
        </w:rPr>
        <w:t>用</w:t>
      </w:r>
      <w:r>
        <w:t>迁移数据进行功能操作</w:t>
      </w:r>
    </w:p>
    <w:p>
      <w:pPr>
        <w:ind w:left="1270"/>
        <w:jc w:val="left"/>
      </w:pPr>
    </w:p>
    <w:p>
      <w:pPr>
        <w:pStyle w:val="3"/>
        <w:ind w:right="210"/>
      </w:pPr>
      <w:r>
        <w:rPr>
          <w:rFonts w:hint="eastAsia"/>
        </w:rPr>
        <w:t>分析</w:t>
      </w:r>
      <w:r>
        <w:t>需求</w:t>
      </w:r>
    </w:p>
    <w:p>
      <w:pPr>
        <w:rPr>
          <w:lang w:val="zh-CN"/>
        </w:rPr>
      </w:pPr>
      <w:r>
        <w:rPr>
          <w:rFonts w:hint="eastAsia"/>
        </w:rPr>
        <w:t>测试需求前</w:t>
      </w:r>
      <w:r>
        <w:t>先识别整体需求</w:t>
      </w:r>
      <w:r>
        <w:rPr>
          <w:rFonts w:hint="eastAsia"/>
        </w:rPr>
        <w:t>中</w:t>
      </w:r>
      <w:r>
        <w:t>包含的类别，</w:t>
      </w:r>
      <w:r>
        <w:rPr>
          <w:rFonts w:hint="eastAsia"/>
        </w:rPr>
        <w:t>详细分析维度如下</w:t>
      </w:r>
      <w:r>
        <w:rPr>
          <w:rFonts w:hint="eastAsia"/>
          <w:lang w:val="zh-CN"/>
        </w:rPr>
        <w:t>：</w:t>
      </w:r>
    </w:p>
    <w:p>
      <w:pPr>
        <w:rPr>
          <w:ins w:id="30" w:author="zhangyue" w:date="2020-02-27T14:34:00Z"/>
          <w:lang w:val="zh-CN"/>
        </w:rPr>
      </w:pPr>
      <w:r>
        <w:drawing>
          <wp:inline distT="0" distB="0" distL="0" distR="0">
            <wp:extent cx="6944995" cy="4675505"/>
            <wp:effectExtent l="0" t="0" r="1460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944995" cy="4675505"/>
                    </a:xfrm>
                    <a:prstGeom prst="rect">
                      <a:avLst/>
                    </a:prstGeom>
                  </pic:spPr>
                </pic:pic>
              </a:graphicData>
            </a:graphic>
          </wp:inline>
        </w:drawing>
      </w:r>
    </w:p>
    <w:p>
      <w:pPr>
        <w:rPr>
          <w:lang w:val="zh-CN"/>
        </w:rPr>
      </w:pPr>
    </w:p>
    <w:p>
      <w:pPr>
        <w:rPr>
          <w:lang w:val="zh-CN"/>
        </w:rPr>
      </w:pPr>
    </w:p>
    <w:p>
      <w:pPr>
        <w:pStyle w:val="3"/>
        <w:ind w:right="210"/>
      </w:pPr>
      <w:r>
        <w:rPr>
          <w:rFonts w:hint="eastAsia"/>
        </w:rPr>
        <w:t>制定</w:t>
      </w:r>
      <w:r>
        <w:t>策略</w:t>
      </w:r>
    </w:p>
    <w:p>
      <w:pPr>
        <w:ind w:left="576" w:hanging="9"/>
        <w:jc w:val="left"/>
        <w:rPr>
          <w:rFonts w:ascii="宋体" w:hAnsi="宋体"/>
          <w:szCs w:val="21"/>
        </w:rPr>
      </w:pPr>
      <w:r>
        <w:rPr>
          <w:rFonts w:hint="eastAsia" w:ascii="宋体" w:hAnsi="宋体"/>
          <w:szCs w:val="21"/>
        </w:rPr>
        <w:t>依据业务需求和功能需求，根据各测试类型的分析维度，分析包含的测试范围，并对影响范围进行分析，最终得到版本所包含的完整测试范围详细清单。</w:t>
      </w:r>
    </w:p>
    <w:p>
      <w:pPr>
        <w:pStyle w:val="4"/>
        <w:ind w:right="210"/>
      </w:pPr>
      <w:bookmarkStart w:id="5" w:name="_Toc269139533"/>
      <w:r>
        <w:rPr>
          <w:rFonts w:hint="eastAsia"/>
        </w:rPr>
        <w:t>3.</w:t>
      </w:r>
      <w:r>
        <w:t>3</w:t>
      </w:r>
      <w:r>
        <w:rPr>
          <w:rFonts w:hint="eastAsia"/>
        </w:rPr>
        <w:t>.</w:t>
      </w:r>
      <w:r>
        <w:t>1</w:t>
      </w:r>
      <w:r>
        <w:rPr>
          <w:rFonts w:hint="eastAsia"/>
          <w:sz w:val="30"/>
          <w:szCs w:val="30"/>
        </w:rPr>
        <w:t>功能</w:t>
      </w:r>
      <w:bookmarkEnd w:id="5"/>
      <w:r>
        <w:rPr>
          <w:rFonts w:hint="eastAsia"/>
          <w:sz w:val="30"/>
          <w:szCs w:val="30"/>
        </w:rPr>
        <w:t>测试</w:t>
      </w:r>
    </w:p>
    <w:p>
      <w:pPr>
        <w:pStyle w:val="5"/>
      </w:pPr>
      <w:r>
        <w:rPr>
          <w:rFonts w:hint="eastAsia"/>
        </w:rPr>
        <w:t>测试目标</w:t>
      </w:r>
    </w:p>
    <w:p>
      <w:pPr>
        <w:ind w:left="420"/>
      </w:pPr>
      <w:r>
        <w:rPr>
          <w:rFonts w:hint="eastAsia"/>
        </w:rPr>
        <w:t>按照需求迭代批次，输出测试用例（场景、功能、数据），保证所有测试用例通过评审。基于通过评审的测试用例</w:t>
      </w:r>
      <w:r>
        <w:t>全部</w:t>
      </w:r>
      <w:r>
        <w:rPr>
          <w:rFonts w:hint="eastAsia"/>
        </w:rPr>
        <w:t>执行通过，缺陷</w:t>
      </w:r>
      <w:r>
        <w:t>全部</w:t>
      </w:r>
      <w:r>
        <w:rPr>
          <w:rFonts w:hint="eastAsia"/>
        </w:rPr>
        <w:t>关闭（如有暂不修复的缺陷，需明确修复计划，保证在上线前</w:t>
      </w:r>
      <w:r>
        <w:t>全部</w:t>
      </w:r>
      <w:r>
        <w:rPr>
          <w:rFonts w:hint="eastAsia"/>
        </w:rPr>
        <w:t>关闭）</w:t>
      </w:r>
    </w:p>
    <w:p>
      <w:pPr>
        <w:pStyle w:val="5"/>
      </w:pPr>
      <w:r>
        <w:rPr>
          <w:rFonts w:hint="eastAsia"/>
        </w:rPr>
        <w:t>测试方法</w:t>
      </w:r>
    </w:p>
    <w:p>
      <w:pPr>
        <w:jc w:val="left"/>
      </w:pPr>
      <w:r>
        <w:t>手工测试</w:t>
      </w:r>
      <w:r>
        <w:rPr>
          <w:rFonts w:hint="eastAsia"/>
        </w:rPr>
        <w:t>与</w:t>
      </w:r>
      <w:r>
        <w:t>WEBUI自动化测试</w:t>
      </w:r>
    </w:p>
    <w:p>
      <w:pPr>
        <w:pStyle w:val="5"/>
      </w:pPr>
      <w:r>
        <w:rPr>
          <w:rFonts w:hint="eastAsia"/>
        </w:rPr>
        <w:t>测试范围</w:t>
      </w:r>
    </w:p>
    <w:p>
      <w:pPr>
        <w:pStyle w:val="6"/>
        <w:ind w:right="210"/>
      </w:pPr>
      <w:r>
        <w:rPr>
          <w:rFonts w:hint="eastAsia"/>
        </w:rPr>
        <w:t>功能测试：</w:t>
      </w:r>
    </w:p>
    <w:p>
      <w:pPr>
        <w:pStyle w:val="34"/>
        <w:numPr>
          <w:ilvl w:val="0"/>
          <w:numId w:val="9"/>
        </w:numPr>
        <w:spacing w:before="312" w:beforeLines="100" w:after="312" w:afterLines="100"/>
        <w:ind w:firstLineChars="0"/>
      </w:pPr>
      <w:r>
        <w:rPr>
          <w:rFonts w:hint="eastAsia"/>
        </w:rPr>
        <w:t>功能测试的范围：</w:t>
      </w:r>
    </w:p>
    <w:p>
      <w:pPr>
        <w:numPr>
          <w:ilvl w:val="0"/>
          <w:numId w:val="10"/>
        </w:numPr>
        <w:jc w:val="left"/>
      </w:pPr>
      <w:r>
        <w:rPr>
          <w:rFonts w:hint="eastAsia"/>
        </w:rPr>
        <w:t>新增和调整功能首先需要考虑。</w:t>
      </w:r>
    </w:p>
    <w:p>
      <w:pPr>
        <w:numPr>
          <w:ilvl w:val="0"/>
          <w:numId w:val="10"/>
        </w:numPr>
        <w:jc w:val="left"/>
      </w:pPr>
      <w:r>
        <w:rPr>
          <w:rFonts w:hint="eastAsia"/>
        </w:rPr>
        <w:t>理清新增调整功能影响范围，将新增功能或调整功能引发的其它系统或功能的所有调整点列出</w:t>
      </w:r>
    </w:p>
    <w:p>
      <w:pPr>
        <w:numPr>
          <w:ilvl w:val="0"/>
          <w:numId w:val="10"/>
        </w:numPr>
        <w:jc w:val="left"/>
      </w:pPr>
      <w:r>
        <w:rPr>
          <w:rFonts w:hint="eastAsia"/>
        </w:rPr>
        <w:t>需求中覆盖了很多场景，区分</w:t>
      </w:r>
      <w:r>
        <w:t>正常场景、异常场景，</w:t>
      </w:r>
      <w:r>
        <w:rPr>
          <w:rFonts w:hint="eastAsia"/>
        </w:rPr>
        <w:t>模拟</w:t>
      </w:r>
      <w:r>
        <w:t>错误</w:t>
      </w:r>
      <w:r>
        <w:rPr>
          <w:rFonts w:hint="eastAsia"/>
        </w:rPr>
        <w:t>、</w:t>
      </w:r>
      <w:r>
        <w:t>无效的流程</w:t>
      </w:r>
    </w:p>
    <w:p>
      <w:pPr>
        <w:numPr>
          <w:ilvl w:val="0"/>
          <w:numId w:val="10"/>
        </w:numPr>
        <w:jc w:val="left"/>
      </w:pPr>
      <w:r>
        <w:rPr>
          <w:rFonts w:hint="eastAsia"/>
        </w:rPr>
        <w:t>涉及</w:t>
      </w:r>
      <w:r>
        <w:t>复杂算法的，</w:t>
      </w:r>
      <w:r>
        <w:rPr>
          <w:rFonts w:hint="eastAsia"/>
        </w:rPr>
        <w:t>拎出需求中的复杂算法，通过前置数据分析分析功能的入口、出口，得出影响范围，测试用例中需包含复杂算法的测试用例及</w:t>
      </w:r>
      <w:r>
        <w:t>数据用例</w:t>
      </w:r>
      <w:r>
        <w:rPr>
          <w:rFonts w:hint="eastAsia"/>
        </w:rPr>
        <w:t>，</w:t>
      </w:r>
    </w:p>
    <w:p>
      <w:pPr>
        <w:numPr>
          <w:ilvl w:val="0"/>
          <w:numId w:val="10"/>
        </w:numPr>
        <w:jc w:val="left"/>
      </w:pPr>
      <w:r>
        <w:rPr>
          <w:rFonts w:hint="eastAsia" w:ascii="宋体" w:hAnsi="宋体" w:cs="宋体"/>
        </w:rPr>
        <w:t>数据测试范围（历史数据，数据库调整）</w:t>
      </w:r>
    </w:p>
    <w:p>
      <w:pPr>
        <w:numPr>
          <w:ilvl w:val="0"/>
          <w:numId w:val="10"/>
        </w:numPr>
        <w:jc w:val="left"/>
      </w:pPr>
      <w:r>
        <w:rPr>
          <w:rFonts w:hint="eastAsia" w:ascii="宋体" w:hAnsi="宋体" w:cs="宋体"/>
        </w:rPr>
        <w:t>功能并发控制分析</w:t>
      </w:r>
    </w:p>
    <w:p>
      <w:pPr>
        <w:pStyle w:val="34"/>
        <w:numPr>
          <w:ilvl w:val="0"/>
          <w:numId w:val="9"/>
        </w:numPr>
        <w:spacing w:before="312" w:beforeLines="100" w:after="312" w:afterLines="100"/>
        <w:ind w:firstLineChars="0"/>
      </w:pPr>
      <w:r>
        <w:rPr>
          <w:rFonts w:hint="eastAsia"/>
        </w:rPr>
        <w:t>功能测试中的重难点识别，可以按照以下几个维度来确立：</w:t>
      </w:r>
    </w:p>
    <w:p>
      <w:pPr>
        <w:pStyle w:val="34"/>
        <w:numPr>
          <w:ilvl w:val="0"/>
          <w:numId w:val="11"/>
        </w:numPr>
        <w:ind w:firstLineChars="0"/>
        <w:jc w:val="left"/>
      </w:pPr>
      <w:r>
        <w:rPr>
          <w:rFonts w:hint="eastAsia"/>
        </w:rPr>
        <w:t>被测功能在系统中的地位</w:t>
      </w:r>
    </w:p>
    <w:p>
      <w:pPr>
        <w:pStyle w:val="34"/>
        <w:numPr>
          <w:ilvl w:val="3"/>
          <w:numId w:val="11"/>
        </w:numPr>
        <w:ind w:firstLineChars="0"/>
        <w:jc w:val="left"/>
      </w:pPr>
      <w:r>
        <w:rPr>
          <w:rFonts w:hint="eastAsia"/>
        </w:rPr>
        <w:t>客户最关注的功能应作为测试的重点，对非核心功能但是会核心功能产生影响的模块，也应确立为测试的重点</w:t>
      </w:r>
    </w:p>
    <w:p>
      <w:pPr>
        <w:pStyle w:val="34"/>
        <w:numPr>
          <w:ilvl w:val="0"/>
          <w:numId w:val="11"/>
        </w:numPr>
        <w:ind w:firstLineChars="0"/>
        <w:jc w:val="left"/>
      </w:pPr>
      <w:r>
        <w:rPr>
          <w:rFonts w:hint="eastAsia"/>
        </w:rPr>
        <w:t>客户能够容忍哪些错误的存在</w:t>
      </w:r>
    </w:p>
    <w:p>
      <w:pPr>
        <w:pStyle w:val="34"/>
        <w:numPr>
          <w:ilvl w:val="3"/>
          <w:numId w:val="11"/>
        </w:numPr>
        <w:ind w:firstLineChars="0"/>
        <w:jc w:val="left"/>
      </w:pPr>
      <w:r>
        <w:rPr>
          <w:rFonts w:hint="eastAsia"/>
        </w:rPr>
        <w:t>针对客户不能接受的错误，可以确立为测试的重点</w:t>
      </w:r>
    </w:p>
    <w:p>
      <w:pPr>
        <w:pStyle w:val="34"/>
        <w:numPr>
          <w:ilvl w:val="0"/>
          <w:numId w:val="11"/>
        </w:numPr>
        <w:ind w:firstLineChars="0"/>
        <w:jc w:val="left"/>
      </w:pPr>
      <w:r>
        <w:rPr>
          <w:rFonts w:hint="eastAsia"/>
        </w:rPr>
        <w:t>被测功能的使用频率</w:t>
      </w:r>
    </w:p>
    <w:p>
      <w:pPr>
        <w:pStyle w:val="34"/>
        <w:numPr>
          <w:ilvl w:val="3"/>
          <w:numId w:val="11"/>
        </w:numPr>
        <w:ind w:firstLineChars="0"/>
        <w:jc w:val="left"/>
      </w:pPr>
      <w:r>
        <w:rPr>
          <w:rFonts w:hint="eastAsia"/>
        </w:rPr>
        <w:t>使用频率高的发生错误的可能性更大，核心功能中使用频率较高的模块可以确立为测试的重点</w:t>
      </w:r>
    </w:p>
    <w:p>
      <w:pPr>
        <w:pStyle w:val="34"/>
        <w:numPr>
          <w:ilvl w:val="0"/>
          <w:numId w:val="11"/>
        </w:numPr>
        <w:ind w:firstLineChars="0"/>
        <w:jc w:val="left"/>
      </w:pPr>
      <w:r>
        <w:rPr>
          <w:rFonts w:hint="eastAsia"/>
        </w:rPr>
        <w:t>被测功能的提出人、使用人</w:t>
      </w:r>
    </w:p>
    <w:p>
      <w:pPr>
        <w:pStyle w:val="34"/>
        <w:numPr>
          <w:ilvl w:val="3"/>
          <w:numId w:val="11"/>
        </w:numPr>
        <w:ind w:firstLineChars="0"/>
        <w:jc w:val="left"/>
      </w:pPr>
      <w:r>
        <w:rPr>
          <w:rFonts w:hint="eastAsia"/>
        </w:rPr>
        <w:t>针对高层提出的或者高层使用的模块，可以确立为测试的重点</w:t>
      </w:r>
    </w:p>
    <w:p>
      <w:pPr>
        <w:pStyle w:val="34"/>
        <w:numPr>
          <w:ilvl w:val="0"/>
          <w:numId w:val="11"/>
        </w:numPr>
        <w:ind w:firstLineChars="0"/>
        <w:jc w:val="left"/>
      </w:pPr>
      <w:r>
        <w:rPr>
          <w:rFonts w:hint="eastAsia"/>
        </w:rPr>
        <w:t>错误产生的影响</w:t>
      </w:r>
    </w:p>
    <w:p>
      <w:pPr>
        <w:pStyle w:val="34"/>
        <w:numPr>
          <w:ilvl w:val="3"/>
          <w:numId w:val="11"/>
        </w:numPr>
        <w:ind w:firstLineChars="0"/>
        <w:jc w:val="left"/>
      </w:pPr>
      <w:r>
        <w:rPr>
          <w:rFonts w:hint="eastAsia"/>
        </w:rPr>
        <w:t>不同模块出现错误产生的影响不同，针对某些模块出现问题会导致其他模块正常运行的作为测试的重点，另外涉及金额及资金流失的也可确立为测试的重点</w:t>
      </w:r>
    </w:p>
    <w:p>
      <w:pPr>
        <w:pStyle w:val="6"/>
        <w:ind w:right="210"/>
      </w:pPr>
      <w:r>
        <w:rPr>
          <w:rFonts w:hint="eastAsia"/>
        </w:rPr>
        <w:t>数据库和完整性测试</w:t>
      </w:r>
    </w:p>
    <w:p>
      <w:pPr>
        <w:pStyle w:val="34"/>
        <w:numPr>
          <w:ilvl w:val="0"/>
          <w:numId w:val="11"/>
        </w:numPr>
        <w:spacing w:before="312" w:beforeLines="100"/>
        <w:ind w:firstLineChars="0"/>
        <w:jc w:val="left"/>
      </w:pPr>
      <w:r>
        <w:t>SQL</w:t>
      </w:r>
      <w:r>
        <w:rPr>
          <w:rFonts w:hint="eastAsia"/>
        </w:rPr>
        <w:t>语句执行正确：</w:t>
      </w:r>
    </w:p>
    <w:p>
      <w:pPr>
        <w:ind w:left="840" w:firstLine="420"/>
      </w:pPr>
      <w:r>
        <w:rPr>
          <w:rFonts w:hint="eastAsia"/>
        </w:rPr>
        <w:t>更新</w:t>
      </w:r>
      <w:r>
        <w:t>SQL</w:t>
      </w:r>
      <w:r>
        <w:rPr>
          <w:rFonts w:hint="eastAsia"/>
        </w:rPr>
        <w:t>，执行成功，没有黄色警告及报错现象</w:t>
      </w:r>
    </w:p>
    <w:p>
      <w:pPr>
        <w:ind w:left="840" w:firstLine="420"/>
      </w:pPr>
      <w:r>
        <w:rPr>
          <w:rFonts w:hint="eastAsia"/>
        </w:rPr>
        <w:t>已经更新的脚本需检查脚本是否可重复执行</w:t>
      </w:r>
    </w:p>
    <w:p>
      <w:pPr>
        <w:pStyle w:val="34"/>
        <w:numPr>
          <w:ilvl w:val="0"/>
          <w:numId w:val="11"/>
        </w:numPr>
        <w:ind w:firstLineChars="0"/>
        <w:jc w:val="left"/>
      </w:pPr>
      <w:r>
        <w:rPr>
          <w:rFonts w:hint="eastAsia"/>
        </w:rPr>
        <w:t>数据表结构分析</w:t>
      </w:r>
    </w:p>
    <w:p>
      <w:pPr>
        <w:ind w:left="840" w:firstLine="420"/>
      </w:pPr>
      <w:r>
        <w:rPr>
          <w:rFonts w:hint="eastAsia"/>
        </w:rPr>
        <w:t>主健及索引可以简单检查下</w:t>
      </w:r>
    </w:p>
    <w:p>
      <w:pPr>
        <w:pStyle w:val="34"/>
        <w:numPr>
          <w:ilvl w:val="0"/>
          <w:numId w:val="11"/>
        </w:numPr>
        <w:ind w:firstLineChars="0"/>
        <w:jc w:val="left"/>
      </w:pPr>
      <w:r>
        <w:rPr>
          <w:rFonts w:hint="eastAsia"/>
        </w:rPr>
        <w:t>作业</w:t>
      </w:r>
    </w:p>
    <w:p>
      <w:pPr>
        <w:ind w:left="1270"/>
        <w:jc w:val="left"/>
      </w:pPr>
      <w:r>
        <w:rPr>
          <w:rFonts w:hint="eastAsia"/>
        </w:rPr>
        <w:t>如果有作业，需要提供作业的详细操作安装步骤</w:t>
      </w:r>
    </w:p>
    <w:p>
      <w:pPr>
        <w:pStyle w:val="34"/>
        <w:numPr>
          <w:ilvl w:val="0"/>
          <w:numId w:val="11"/>
        </w:numPr>
        <w:ind w:firstLineChars="0"/>
        <w:jc w:val="left"/>
      </w:pPr>
      <w:r>
        <w:rPr>
          <w:rFonts w:hint="eastAsia"/>
        </w:rPr>
        <w:t>历史数据</w:t>
      </w:r>
    </w:p>
    <w:p>
      <w:pPr>
        <w:ind w:left="1270"/>
        <w:jc w:val="left"/>
        <w:rPr>
          <w:rFonts w:ascii="宋体" w:hAnsi="宋体"/>
          <w:szCs w:val="21"/>
        </w:rPr>
      </w:pPr>
      <w:r>
        <w:rPr>
          <w:rFonts w:hint="eastAsia" w:ascii="宋体" w:hAnsi="宋体"/>
          <w:szCs w:val="21"/>
        </w:rPr>
        <w:t>客户存在历史数据，首先要考虑历史数据的处理</w:t>
      </w:r>
    </w:p>
    <w:p>
      <w:pPr>
        <w:pStyle w:val="6"/>
        <w:ind w:right="210"/>
      </w:pPr>
      <w:r>
        <w:t>UI</w:t>
      </w:r>
      <w:r>
        <w:rPr>
          <w:rFonts w:hint="eastAsia"/>
        </w:rPr>
        <w:t>测试</w:t>
      </w:r>
    </w:p>
    <w:p>
      <w:pPr>
        <w:pStyle w:val="34"/>
        <w:numPr>
          <w:ilvl w:val="0"/>
          <w:numId w:val="12"/>
        </w:numPr>
        <w:ind w:firstLineChars="0"/>
      </w:pPr>
      <w:r>
        <w:rPr>
          <w:rFonts w:hint="eastAsia"/>
        </w:rPr>
        <w:t>新增，调整功能</w:t>
      </w:r>
      <w:r>
        <w:t>UI</w:t>
      </w:r>
      <w:r>
        <w:rPr>
          <w:rFonts w:hint="eastAsia"/>
        </w:rPr>
        <w:t>检查</w:t>
      </w:r>
    </w:p>
    <w:p>
      <w:pPr>
        <w:pStyle w:val="34"/>
        <w:numPr>
          <w:ilvl w:val="0"/>
          <w:numId w:val="13"/>
        </w:numPr>
        <w:ind w:firstLineChars="0"/>
        <w:rPr>
          <w:rFonts w:hint="eastAsia"/>
        </w:rPr>
      </w:pPr>
      <w:r>
        <w:rPr>
          <w:rFonts w:hint="eastAsia"/>
        </w:rPr>
        <w:t>参照设计文档说明书中的</w:t>
      </w:r>
      <w:r>
        <w:t>UI</w:t>
      </w:r>
      <w:r>
        <w:rPr>
          <w:rFonts w:hint="eastAsia"/>
        </w:rPr>
        <w:t>描述进行测试【</w:t>
      </w:r>
      <w:r>
        <w:t>如有高保真，则需内部明确UI测试是参照高保真，还是参照设计文档的UI截图</w:t>
      </w:r>
      <w:r>
        <w:rPr>
          <w:rFonts w:hint="eastAsia"/>
        </w:rPr>
        <w:t>，</w:t>
      </w:r>
      <w:r>
        <w:t>参照高保真图片进行测试</w:t>
      </w:r>
      <w:r>
        <w:rPr>
          <w:rFonts w:hint="eastAsia"/>
        </w:rPr>
        <w:t>时</w:t>
      </w:r>
      <w:r>
        <w:t>，</w:t>
      </w:r>
      <w:r>
        <w:rPr>
          <w:rFonts w:hint="eastAsia"/>
        </w:rPr>
        <w:t>要</w:t>
      </w:r>
      <w:r>
        <w:t>同步检查设计文档上UI截图是否与高保真一致，当发现不一致时，发送正式邮件让一线、设计修改文档上的UI截图）</w:t>
      </w:r>
      <w:r>
        <w:rPr>
          <w:rFonts w:hint="eastAsia"/>
        </w:rPr>
        <w:t>】</w:t>
      </w:r>
    </w:p>
    <w:p>
      <w:pPr>
        <w:pStyle w:val="34"/>
        <w:numPr>
          <w:ilvl w:val="0"/>
          <w:numId w:val="13"/>
        </w:numPr>
        <w:ind w:firstLineChars="0"/>
      </w:pPr>
      <w:r>
        <w:rPr>
          <w:rFonts w:hint="eastAsia"/>
        </w:rPr>
        <w:t>参照通用测试用例中标准控件测试标准进行测试</w:t>
      </w:r>
    </w:p>
    <w:p>
      <w:pPr>
        <w:pStyle w:val="4"/>
        <w:ind w:right="210"/>
      </w:pPr>
      <w:r>
        <w:rPr>
          <w:rFonts w:hint="eastAsia"/>
        </w:rPr>
        <w:t>3.</w:t>
      </w:r>
      <w:r>
        <w:t>3</w:t>
      </w:r>
      <w:r>
        <w:rPr>
          <w:rFonts w:hint="eastAsia"/>
        </w:rPr>
        <w:t>.</w:t>
      </w:r>
      <w:r>
        <w:t>2</w:t>
      </w:r>
      <w:r>
        <w:rPr>
          <w:rFonts w:hint="eastAsia"/>
        </w:rPr>
        <w:t>非功能性</w:t>
      </w:r>
    </w:p>
    <w:p>
      <w:pPr>
        <w:pStyle w:val="6"/>
        <w:numPr>
          <w:ilvl w:val="0"/>
          <w:numId w:val="0"/>
        </w:numPr>
        <w:ind w:left="1008" w:right="210" w:hanging="1008"/>
      </w:pPr>
      <w:r>
        <w:rPr>
          <w:rFonts w:hint="eastAsia"/>
        </w:rPr>
        <w:t>3.</w:t>
      </w:r>
      <w:r>
        <w:t>3.2.1</w:t>
      </w:r>
      <w:r>
        <w:rPr>
          <w:rFonts w:hint="eastAsia"/>
        </w:rPr>
        <w:t>接口</w:t>
      </w:r>
      <w:r>
        <w:t>测试</w:t>
      </w:r>
    </w:p>
    <w:p>
      <w:pPr>
        <w:pStyle w:val="6"/>
        <w:numPr>
          <w:ilvl w:val="0"/>
          <w:numId w:val="0"/>
        </w:numPr>
        <w:ind w:right="210"/>
      </w:pPr>
      <w:r>
        <w:rPr>
          <w:rFonts w:hint="eastAsia"/>
        </w:rPr>
        <w:t>3</w:t>
      </w:r>
      <w:r>
        <w:t>.3.2.1.1</w:t>
      </w:r>
      <w:r>
        <w:rPr>
          <w:rFonts w:hint="eastAsia"/>
        </w:rPr>
        <w:t>测试目标</w:t>
      </w:r>
    </w:p>
    <w:p>
      <w:pPr>
        <w:pStyle w:val="17"/>
        <w:shd w:val="clear" w:color="auto" w:fill="FFFFFF"/>
        <w:spacing w:before="0" w:beforeAutospacing="0" w:after="0" w:afterAutospacing="0" w:line="360" w:lineRule="auto"/>
        <w:rPr>
          <w:rFonts w:ascii="Times New Roman" w:hAnsi="Times New Roman" w:cs="Times New Roman"/>
          <w:kern w:val="2"/>
          <w:sz w:val="21"/>
        </w:rPr>
      </w:pPr>
      <w:r>
        <w:rPr>
          <w:rFonts w:hint="eastAsia" w:ascii="Times New Roman" w:hAnsi="Times New Roman" w:cs="Times New Roman"/>
          <w:kern w:val="2"/>
          <w:sz w:val="21"/>
        </w:rPr>
        <w:t>保证外部系统与系统之间数据传递的通畅正确性。</w:t>
      </w:r>
    </w:p>
    <w:p>
      <w:pPr>
        <w:pStyle w:val="6"/>
        <w:numPr>
          <w:ilvl w:val="0"/>
          <w:numId w:val="0"/>
        </w:numPr>
        <w:ind w:left="1008" w:right="210" w:hanging="1008"/>
      </w:pPr>
      <w:r>
        <w:rPr>
          <w:rFonts w:hint="eastAsia"/>
        </w:rPr>
        <w:t>3</w:t>
      </w:r>
      <w:r>
        <w:t>.3.3.1.2</w:t>
      </w:r>
      <w:r>
        <w:rPr>
          <w:rFonts w:hint="eastAsia"/>
        </w:rPr>
        <w:t>测试方法及工具</w:t>
      </w:r>
    </w:p>
    <w:p>
      <w:pPr>
        <w:numPr>
          <w:ilvl w:val="0"/>
          <w:numId w:val="14"/>
        </w:numPr>
        <w:jc w:val="left"/>
      </w:pPr>
      <w:r>
        <w:rPr>
          <w:rFonts w:hint="eastAsia"/>
        </w:rPr>
        <w:t>接口</w:t>
      </w:r>
      <w:r>
        <w:t>测试工具</w:t>
      </w:r>
    </w:p>
    <w:p>
      <w:pPr>
        <w:ind w:left="426"/>
        <w:jc w:val="left"/>
      </w:pPr>
      <w:ins w:id="31" w:author="zhangyue" w:date="2020-02-27T14:34:00Z">
        <w:r>
          <w:rPr/>
          <w:drawing>
            <wp:inline distT="0" distB="0" distL="0" distR="0">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4310" cy="2841625"/>
                      </a:xfrm>
                      <a:prstGeom prst="rect">
                        <a:avLst/>
                      </a:prstGeom>
                    </pic:spPr>
                  </pic:pic>
                </a:graphicData>
              </a:graphic>
            </wp:inline>
          </w:drawing>
        </w:r>
      </w:ins>
    </w:p>
    <w:p>
      <w:pPr>
        <w:ind w:left="426"/>
        <w:jc w:val="left"/>
      </w:pPr>
    </w:p>
    <w:p>
      <w:pPr>
        <w:pStyle w:val="34"/>
        <w:numPr>
          <w:ilvl w:val="0"/>
          <w:numId w:val="15"/>
        </w:numPr>
        <w:ind w:firstLineChars="0"/>
        <w:jc w:val="left"/>
      </w:pPr>
      <w:r>
        <w:rPr>
          <w:rFonts w:hint="eastAsia"/>
        </w:rPr>
        <w:t>接口</w:t>
      </w:r>
      <w:r>
        <w:t>测试的</w:t>
      </w:r>
      <w:r>
        <w:rPr>
          <w:rFonts w:hint="eastAsia"/>
        </w:rPr>
        <w:t>方法</w:t>
      </w:r>
    </w:p>
    <w:p>
      <w:pPr>
        <w:pStyle w:val="13"/>
        <w:numPr>
          <w:ilvl w:val="0"/>
          <w:numId w:val="16"/>
        </w:numPr>
        <w:spacing w:before="156" w:beforeLines="50" w:after="156" w:afterLines="50"/>
        <w:rPr>
          <w:rFonts w:ascii="Times New Roman" w:eastAsia="宋体"/>
          <w:kern w:val="2"/>
          <w:szCs w:val="24"/>
        </w:rPr>
      </w:pPr>
      <w:r>
        <w:rPr>
          <w:rFonts w:hint="eastAsia" w:ascii="Times New Roman" w:eastAsia="宋体"/>
          <w:kern w:val="2"/>
          <w:szCs w:val="24"/>
        </w:rPr>
        <w:t>手工测试</w:t>
      </w:r>
    </w:p>
    <w:p>
      <w:pPr>
        <w:pStyle w:val="13"/>
        <w:ind w:left="1320" w:leftChars="200"/>
        <w:rPr>
          <w:rFonts w:ascii="Times New Roman" w:eastAsia="宋体"/>
          <w:kern w:val="2"/>
          <w:szCs w:val="24"/>
        </w:rPr>
      </w:pPr>
      <w:r>
        <w:rPr>
          <w:rFonts w:hint="eastAsia" w:ascii="Times New Roman" w:eastAsia="宋体"/>
          <w:kern w:val="2"/>
          <w:szCs w:val="24"/>
        </w:rPr>
        <w:t>1、有界面接口测试可以通过功能按钮触发，直接查看日志中的发送报文和返回报文</w:t>
      </w:r>
    </w:p>
    <w:p>
      <w:pPr>
        <w:pStyle w:val="13"/>
        <w:spacing w:before="156" w:beforeLines="50" w:after="156" w:afterLines="50"/>
        <w:ind w:left="1322" w:leftChars="200" w:hanging="902"/>
        <w:rPr>
          <w:rFonts w:ascii="Times New Roman" w:eastAsia="宋体"/>
          <w:kern w:val="2"/>
          <w:szCs w:val="24"/>
        </w:rPr>
      </w:pPr>
      <w:r>
        <w:rPr>
          <w:rFonts w:hint="eastAsia" w:ascii="Times New Roman" w:eastAsia="宋体"/>
          <w:kern w:val="2"/>
          <w:szCs w:val="24"/>
        </w:rPr>
        <w:t>2、无界面接口测试（如定时调度任务，无手工调用按钮）可以通过工具调用接口来测试，如postman：</w:t>
      </w:r>
    </w:p>
    <w:p>
      <w:pPr>
        <w:pStyle w:val="13"/>
        <w:ind w:left="1320" w:leftChars="200"/>
        <w:rPr>
          <w:rFonts w:ascii="Times New Roman" w:eastAsia="宋体"/>
          <w:kern w:val="2"/>
          <w:szCs w:val="24"/>
        </w:rPr>
      </w:pPr>
      <w:r>
        <w:rPr>
          <w:rFonts w:hint="eastAsia" w:ascii="Times New Roman" w:eastAsia="宋体"/>
          <w:kern w:val="2"/>
          <w:szCs w:val="24"/>
        </w:rPr>
        <w:t xml:space="preserve">检查接口返回的数据是否与预期结果一致，测试接口是否联通（检查“状态码”、“消息体”中的内容）  </w:t>
      </w:r>
    </w:p>
    <w:p>
      <w:pPr>
        <w:pStyle w:val="13"/>
        <w:ind w:left="1320" w:leftChars="200"/>
        <w:rPr>
          <w:rFonts w:ascii="Times New Roman" w:eastAsia="宋体"/>
          <w:kern w:val="2"/>
          <w:szCs w:val="24"/>
        </w:rPr>
      </w:pPr>
      <w:r>
        <w:rPr>
          <w:rFonts w:hint="eastAsia" w:ascii="Times New Roman" w:eastAsia="宋体"/>
          <w:kern w:val="2"/>
          <w:szCs w:val="24"/>
        </w:rPr>
        <w:t>根据接口文档测试接口的传入参数的合法性（验证字段长度，属性，是否必填</w:t>
      </w:r>
      <w:r>
        <w:rPr>
          <w:rFonts w:ascii="Times New Roman" w:eastAsia="宋体"/>
          <w:kern w:val="2"/>
          <w:szCs w:val="24"/>
        </w:rPr>
        <w:t>，</w:t>
      </w:r>
      <w:r>
        <w:rPr>
          <w:rFonts w:hint="eastAsia" w:ascii="Times New Roman" w:eastAsia="宋体"/>
          <w:kern w:val="2"/>
          <w:szCs w:val="24"/>
        </w:rPr>
        <w:t>取值是否正确，</w:t>
      </w:r>
      <w:r>
        <w:rPr>
          <w:rFonts w:ascii="Times New Roman" w:eastAsia="宋体"/>
          <w:kern w:val="2"/>
          <w:szCs w:val="24"/>
        </w:rPr>
        <w:t>关联业务场景</w:t>
      </w:r>
      <w:r>
        <w:rPr>
          <w:rFonts w:hint="eastAsia" w:ascii="Times New Roman" w:eastAsia="宋体"/>
          <w:kern w:val="2"/>
          <w:szCs w:val="24"/>
        </w:rPr>
        <w:t>等）</w:t>
      </w:r>
    </w:p>
    <w:p>
      <w:pPr>
        <w:pStyle w:val="13"/>
        <w:ind w:left="1320" w:leftChars="200"/>
        <w:rPr>
          <w:rFonts w:ascii="Times New Roman" w:eastAsia="宋体"/>
          <w:kern w:val="2"/>
          <w:szCs w:val="24"/>
        </w:rPr>
      </w:pPr>
      <w:r>
        <w:rPr>
          <w:rFonts w:hint="eastAsia" w:ascii="Times New Roman" w:eastAsia="宋体"/>
          <w:kern w:val="2"/>
          <w:szCs w:val="24"/>
        </w:rPr>
        <w:t>根据接口文档测试接口的传出参数的合法性（验证字段长度，属性，是否</w:t>
      </w:r>
      <w:r>
        <w:rPr>
          <w:rFonts w:ascii="Times New Roman" w:eastAsia="宋体"/>
          <w:kern w:val="2"/>
          <w:szCs w:val="24"/>
        </w:rPr>
        <w:t>必须</w:t>
      </w:r>
      <w:r>
        <w:rPr>
          <w:rFonts w:hint="eastAsia" w:ascii="Times New Roman" w:eastAsia="宋体"/>
          <w:kern w:val="2"/>
          <w:szCs w:val="24"/>
        </w:rPr>
        <w:t>，逻辑</w:t>
      </w:r>
      <w:r>
        <w:rPr>
          <w:rFonts w:ascii="Times New Roman" w:eastAsia="宋体"/>
          <w:kern w:val="2"/>
          <w:szCs w:val="24"/>
        </w:rPr>
        <w:t>，异常处理</w:t>
      </w:r>
      <w:r>
        <w:rPr>
          <w:rFonts w:hint="eastAsia" w:ascii="Times New Roman" w:eastAsia="宋体"/>
          <w:kern w:val="2"/>
          <w:szCs w:val="24"/>
        </w:rPr>
        <w:t>等）</w:t>
      </w:r>
    </w:p>
    <w:p>
      <w:pPr>
        <w:pStyle w:val="13"/>
        <w:ind w:left="1320" w:leftChars="200"/>
        <w:rPr>
          <w:rFonts w:ascii="Times New Roman" w:eastAsia="宋体"/>
          <w:kern w:val="2"/>
          <w:szCs w:val="24"/>
        </w:rPr>
      </w:pPr>
      <w:r>
        <w:rPr>
          <w:rFonts w:hint="eastAsia" w:ascii="Times New Roman" w:eastAsia="宋体"/>
          <w:kern w:val="2"/>
          <w:szCs w:val="24"/>
        </w:rPr>
        <w:t>检查接口的容错性，假如传递数据的类型错误时是否可以处理</w:t>
      </w:r>
    </w:p>
    <w:p>
      <w:pPr>
        <w:pStyle w:val="13"/>
        <w:ind w:left="1320" w:leftChars="200"/>
        <w:rPr>
          <w:rFonts w:ascii="Times New Roman" w:eastAsia="宋体"/>
          <w:kern w:val="2"/>
          <w:szCs w:val="24"/>
        </w:rPr>
      </w:pPr>
    </w:p>
    <w:p>
      <w:pPr>
        <w:pStyle w:val="13"/>
        <w:ind w:left="1320" w:leftChars="200"/>
        <w:rPr>
          <w:rFonts w:ascii="Times New Roman" w:eastAsia="宋体"/>
          <w:kern w:val="2"/>
          <w:szCs w:val="24"/>
        </w:rPr>
      </w:pPr>
      <w:r>
        <w:rPr>
          <w:rFonts w:ascii="Times New Roman" w:eastAsia="宋体"/>
          <w:kern w:val="2"/>
          <w:szCs w:val="24"/>
        </w:rPr>
        <w:t> </w:t>
      </w:r>
      <w:r>
        <w:rPr>
          <w:rFonts w:hint="eastAsia" w:ascii="Times New Roman" w:eastAsia="宋体"/>
          <w:kern w:val="2"/>
          <w:szCs w:val="24"/>
        </w:rPr>
        <w:t>常见的</w:t>
      </w:r>
      <w:r>
        <w:rPr>
          <w:rFonts w:ascii="Times New Roman" w:eastAsia="宋体"/>
          <w:kern w:val="2"/>
          <w:szCs w:val="24"/>
        </w:rPr>
        <w:t>http状态码：</w:t>
      </w:r>
    </w:p>
    <w:p>
      <w:pPr>
        <w:pStyle w:val="13"/>
        <w:ind w:left="1320" w:leftChars="200"/>
        <w:rPr>
          <w:rFonts w:ascii="Times New Roman" w:eastAsia="宋体"/>
          <w:kern w:val="2"/>
          <w:szCs w:val="24"/>
        </w:rPr>
      </w:pPr>
      <w:r>
        <w:rPr>
          <w:rFonts w:ascii="Times New Roman" w:eastAsia="宋体"/>
          <w:kern w:val="2"/>
          <w:szCs w:val="24"/>
        </w:rPr>
        <w:t> 200   2开头的都表示这个请求发送成功，最常见的就是200，就代表这个请求是ok的，服务器也返回了</w:t>
      </w:r>
    </w:p>
    <w:p>
      <w:pPr>
        <w:pStyle w:val="13"/>
        <w:ind w:left="1320" w:leftChars="200"/>
        <w:rPr>
          <w:rFonts w:ascii="Times New Roman" w:eastAsia="宋体"/>
          <w:kern w:val="2"/>
          <w:szCs w:val="24"/>
        </w:rPr>
      </w:pPr>
      <w:r>
        <w:rPr>
          <w:rFonts w:ascii="Times New Roman" w:eastAsia="宋体"/>
          <w:kern w:val="2"/>
          <w:szCs w:val="24"/>
        </w:rPr>
        <w:t> 300   3开头的代表重定向，最常见的是302，把这个请求重定向到别的地方了</w:t>
      </w:r>
    </w:p>
    <w:p>
      <w:pPr>
        <w:pStyle w:val="13"/>
        <w:ind w:left="1320" w:leftChars="200"/>
        <w:rPr>
          <w:rFonts w:ascii="Times New Roman" w:eastAsia="宋体"/>
          <w:kern w:val="2"/>
          <w:szCs w:val="24"/>
        </w:rPr>
      </w:pPr>
      <w:r>
        <w:rPr>
          <w:rFonts w:ascii="Times New Roman" w:eastAsia="宋体"/>
          <w:kern w:val="2"/>
          <w:szCs w:val="24"/>
        </w:rPr>
        <w:t> 400   400代表客户端发送的请求有语法错误，401代表访问的页面没有授权，403表示没有权限访问这个页面，404代表没有这个页面</w:t>
      </w:r>
    </w:p>
    <w:p>
      <w:pPr>
        <w:pStyle w:val="13"/>
        <w:ind w:left="1320" w:leftChars="200"/>
        <w:rPr>
          <w:rFonts w:ascii="Times New Roman" w:eastAsia="宋体"/>
          <w:kern w:val="2"/>
          <w:szCs w:val="24"/>
        </w:rPr>
      </w:pPr>
      <w:r>
        <w:rPr>
          <w:rFonts w:ascii="Times New Roman" w:eastAsia="宋体"/>
          <w:kern w:val="2"/>
          <w:szCs w:val="24"/>
        </w:rPr>
        <w:t> 500   5开头的代表服务器有异常，500代表服务器内部异常，504代表服务器端超时，没返回结果</w:t>
      </w:r>
    </w:p>
    <w:p>
      <w:pPr>
        <w:pStyle w:val="13"/>
        <w:rPr>
          <w:rFonts w:ascii="Times New Roman" w:eastAsia="宋体"/>
          <w:kern w:val="2"/>
          <w:szCs w:val="24"/>
        </w:rPr>
      </w:pPr>
    </w:p>
    <w:p>
      <w:pPr>
        <w:pStyle w:val="13"/>
        <w:numPr>
          <w:ilvl w:val="0"/>
          <w:numId w:val="16"/>
        </w:numPr>
        <w:spacing w:before="156" w:beforeLines="50" w:after="156" w:afterLines="50"/>
        <w:rPr>
          <w:rFonts w:ascii="Times New Roman" w:eastAsia="宋体"/>
          <w:kern w:val="2"/>
          <w:szCs w:val="24"/>
        </w:rPr>
      </w:pPr>
      <w:r>
        <w:rPr>
          <w:rFonts w:hint="eastAsia" w:ascii="Times New Roman" w:eastAsia="宋体"/>
          <w:kern w:val="2"/>
          <w:szCs w:val="24"/>
        </w:rPr>
        <w:t>自动化测试</w:t>
      </w:r>
    </w:p>
    <w:p>
      <w:pPr>
        <w:pStyle w:val="13"/>
        <w:numPr>
          <w:ilvl w:val="0"/>
          <w:numId w:val="17"/>
        </w:numPr>
        <w:spacing w:before="156" w:beforeLines="50" w:after="156" w:afterLines="50"/>
        <w:rPr>
          <w:rFonts w:ascii="Times New Roman" w:eastAsia="宋体"/>
          <w:kern w:val="2"/>
          <w:szCs w:val="24"/>
        </w:rPr>
      </w:pPr>
      <w:r>
        <w:rPr>
          <w:rFonts w:ascii="Times New Roman" w:eastAsia="宋体"/>
          <w:kern w:val="2"/>
          <w:szCs w:val="24"/>
        </w:rPr>
        <w:t>准备环境</w:t>
      </w:r>
      <w:r>
        <w:rPr>
          <w:rFonts w:hint="eastAsia" w:ascii="Times New Roman" w:eastAsia="宋体"/>
          <w:kern w:val="2"/>
          <w:szCs w:val="24"/>
        </w:rPr>
        <w:t>（若环境为外部客户环境，则要求可以外网访问）</w:t>
      </w:r>
    </w:p>
    <w:p>
      <w:pPr>
        <w:pStyle w:val="13"/>
        <w:spacing w:before="156" w:beforeLines="50" w:after="156" w:afterLines="50"/>
        <w:rPr>
          <w:rFonts w:ascii="Times New Roman" w:eastAsia="宋体"/>
          <w:kern w:val="2"/>
          <w:szCs w:val="24"/>
        </w:rPr>
      </w:pPr>
      <w:r>
        <w:rPr>
          <w:rFonts w:hint="eastAsia" w:ascii="Times New Roman" w:eastAsia="宋体"/>
          <w:kern w:val="2"/>
          <w:szCs w:val="24"/>
        </w:rPr>
        <w:t>程序包：用最新的程序包搭建独立的自动化分支环境【环境必需等同于最新的集成环境】</w:t>
      </w:r>
    </w:p>
    <w:p>
      <w:pPr>
        <w:pStyle w:val="13"/>
        <w:spacing w:before="156" w:beforeLines="50" w:after="156" w:afterLines="50"/>
        <w:rPr>
          <w:rFonts w:ascii="Times New Roman" w:eastAsia="宋体"/>
          <w:kern w:val="2"/>
          <w:szCs w:val="24"/>
        </w:rPr>
      </w:pPr>
      <w:r>
        <w:rPr>
          <w:rFonts w:hint="eastAsia" w:ascii="Times New Roman" w:eastAsia="宋体"/>
          <w:kern w:val="2"/>
          <w:szCs w:val="24"/>
        </w:rPr>
        <w:t>数据库：</w:t>
      </w:r>
      <w:r>
        <w:rPr>
          <w:rFonts w:ascii="Times New Roman" w:eastAsia="宋体"/>
          <w:kern w:val="2"/>
          <w:szCs w:val="24"/>
        </w:rPr>
        <w:t>可以用</w:t>
      </w:r>
      <w:r>
        <w:rPr>
          <w:rFonts w:hint="eastAsia" w:ascii="Times New Roman" w:eastAsia="宋体"/>
          <w:kern w:val="2"/>
          <w:szCs w:val="24"/>
        </w:rPr>
        <w:t>产品标准数据库，与标准脚本匹配的版本，通过跟项目数据库对比结构差异性来同步数据库，然后部署数据库环境</w:t>
      </w:r>
    </w:p>
    <w:p>
      <w:pPr>
        <w:pStyle w:val="13"/>
        <w:spacing w:before="156" w:beforeLines="50" w:after="156" w:afterLines="50"/>
        <w:rPr>
          <w:rFonts w:ascii="Times New Roman" w:eastAsia="宋体"/>
          <w:kern w:val="2"/>
          <w:szCs w:val="24"/>
        </w:rPr>
      </w:pPr>
      <w:r>
        <w:rPr>
          <w:rFonts w:hint="eastAsia" w:ascii="Times New Roman" w:eastAsia="宋体"/>
          <w:kern w:val="2"/>
          <w:szCs w:val="24"/>
        </w:rPr>
        <w:t>是否涉及外部接口，是否需要配置</w:t>
      </w:r>
      <w:r>
        <w:rPr>
          <w:rFonts w:ascii="Times New Roman" w:eastAsia="宋体"/>
          <w:kern w:val="2"/>
          <w:szCs w:val="24"/>
        </w:rPr>
        <w:t>Mock</w:t>
      </w:r>
      <w:r>
        <w:rPr>
          <w:rFonts w:hint="eastAsia" w:ascii="Times New Roman" w:eastAsia="宋体"/>
          <w:kern w:val="2"/>
          <w:szCs w:val="24"/>
        </w:rPr>
        <w:t>环境</w:t>
      </w:r>
    </w:p>
    <w:p>
      <w:pPr>
        <w:pStyle w:val="13"/>
        <w:spacing w:before="156" w:beforeLines="50" w:after="156" w:afterLines="50"/>
        <w:rPr>
          <w:rFonts w:ascii="Times New Roman" w:eastAsia="宋体"/>
          <w:kern w:val="2"/>
          <w:szCs w:val="24"/>
        </w:rPr>
      </w:pPr>
      <w:r>
        <w:rPr>
          <w:rFonts w:hint="eastAsia" w:ascii="Times New Roman" w:eastAsia="宋体"/>
          <w:kern w:val="2"/>
          <w:szCs w:val="24"/>
        </w:rPr>
        <w:t>配置</w:t>
      </w:r>
      <w:r>
        <w:rPr>
          <w:rFonts w:ascii="Times New Roman" w:eastAsia="宋体"/>
          <w:kern w:val="2"/>
          <w:szCs w:val="24"/>
        </w:rPr>
        <w:t>Mock</w:t>
      </w:r>
      <w:r>
        <w:rPr>
          <w:rFonts w:hint="eastAsia" w:ascii="Times New Roman" w:eastAsia="宋体"/>
          <w:kern w:val="2"/>
          <w:szCs w:val="24"/>
        </w:rPr>
        <w:t>的调用路径地址</w:t>
      </w:r>
    </w:p>
    <w:p>
      <w:pPr>
        <w:pStyle w:val="13"/>
        <w:spacing w:before="156" w:beforeLines="50" w:after="156" w:afterLines="50"/>
        <w:ind w:hanging="616"/>
        <w:rPr>
          <w:rFonts w:ascii="Times New Roman" w:eastAsia="宋体"/>
          <w:kern w:val="2"/>
          <w:szCs w:val="24"/>
        </w:rPr>
      </w:pPr>
      <w:r>
        <w:rPr>
          <w:rFonts w:ascii="Times New Roman" w:eastAsia="宋体"/>
          <w:kern w:val="2"/>
          <w:szCs w:val="24"/>
        </w:rPr>
        <w:t>Mock</w:t>
      </w:r>
      <w:r>
        <w:rPr>
          <w:rFonts w:hint="eastAsia" w:ascii="Times New Roman" w:eastAsia="宋体"/>
          <w:kern w:val="2"/>
          <w:szCs w:val="24"/>
        </w:rPr>
        <w:t>的正确返回参数模板格式和失败返回模板格式</w:t>
      </w:r>
    </w:p>
    <w:p>
      <w:pPr>
        <w:pStyle w:val="13"/>
        <w:numPr>
          <w:ilvl w:val="0"/>
          <w:numId w:val="17"/>
        </w:numPr>
        <w:spacing w:before="156" w:beforeLines="50" w:after="156" w:afterLines="50"/>
        <w:rPr>
          <w:rFonts w:ascii="Times New Roman" w:eastAsia="宋体"/>
          <w:kern w:val="2"/>
          <w:szCs w:val="24"/>
        </w:rPr>
      </w:pPr>
      <w:r>
        <w:rPr>
          <w:rFonts w:hint="eastAsia" w:ascii="Times New Roman" w:eastAsia="宋体"/>
          <w:kern w:val="2"/>
          <w:szCs w:val="24"/>
        </w:rPr>
        <w:t>编写</w:t>
      </w:r>
      <w:r>
        <w:rPr>
          <w:rFonts w:ascii="Times New Roman" w:eastAsia="宋体"/>
          <w:kern w:val="2"/>
          <w:szCs w:val="24"/>
        </w:rPr>
        <w:t>用例</w:t>
      </w:r>
      <w:r>
        <w:rPr>
          <w:rFonts w:hint="eastAsia" w:ascii="Times New Roman" w:eastAsia="宋体"/>
          <w:kern w:val="2"/>
          <w:szCs w:val="24"/>
        </w:rPr>
        <w:t>【可以</w:t>
      </w:r>
      <w:r>
        <w:rPr>
          <w:rFonts w:ascii="Times New Roman" w:eastAsia="宋体"/>
          <w:kern w:val="2"/>
          <w:szCs w:val="24"/>
        </w:rPr>
        <w:t>与功能用例结合</w:t>
      </w:r>
      <w:r>
        <w:rPr>
          <w:rFonts w:hint="eastAsia" w:ascii="Times New Roman" w:eastAsia="宋体"/>
          <w:kern w:val="2"/>
          <w:szCs w:val="24"/>
        </w:rPr>
        <w:t>】</w:t>
      </w:r>
    </w:p>
    <w:p>
      <w:pPr>
        <w:pStyle w:val="13"/>
        <w:numPr>
          <w:ilvl w:val="0"/>
          <w:numId w:val="17"/>
        </w:numPr>
        <w:spacing w:before="156" w:beforeLines="50" w:after="156" w:afterLines="50"/>
        <w:rPr>
          <w:rFonts w:ascii="Times New Roman" w:eastAsia="宋体"/>
          <w:kern w:val="2"/>
          <w:szCs w:val="24"/>
        </w:rPr>
      </w:pPr>
      <w:r>
        <w:rPr>
          <w:rFonts w:hint="eastAsia" w:ascii="Times New Roman" w:eastAsia="宋体"/>
          <w:kern w:val="2"/>
          <w:szCs w:val="24"/>
        </w:rPr>
        <w:t>编写</w:t>
      </w:r>
      <w:r>
        <w:rPr>
          <w:rFonts w:ascii="Times New Roman" w:eastAsia="宋体"/>
          <w:kern w:val="2"/>
          <w:szCs w:val="24"/>
        </w:rPr>
        <w:t>脚本</w:t>
      </w:r>
      <w:r>
        <w:rPr>
          <w:rFonts w:hint="eastAsia" w:ascii="Times New Roman" w:eastAsia="宋体"/>
          <w:kern w:val="2"/>
          <w:szCs w:val="24"/>
        </w:rPr>
        <w:t>：</w:t>
      </w:r>
    </w:p>
    <w:p>
      <w:pPr>
        <w:numPr>
          <w:ilvl w:val="0"/>
          <w:numId w:val="18"/>
        </w:numPr>
        <w:spacing w:before="156" w:beforeLines="50" w:after="156" w:afterLines="50" w:line="240" w:lineRule="atLeast"/>
        <w:jc w:val="left"/>
      </w:pPr>
      <w:r>
        <w:rPr>
          <w:rFonts w:hint="eastAsia"/>
        </w:rPr>
        <w:t>内部</w:t>
      </w:r>
      <w:r>
        <w:t>接口：</w:t>
      </w:r>
      <w:r>
        <w:rPr>
          <w:rFonts w:hint="eastAsia"/>
        </w:rPr>
        <w:t>公司系统内部接口互相调用，使用云测平台编写接口脚本；</w:t>
      </w:r>
    </w:p>
    <w:p>
      <w:pPr>
        <w:numPr>
          <w:ilvl w:val="0"/>
          <w:numId w:val="19"/>
        </w:numPr>
        <w:spacing w:before="156" w:beforeLines="50" w:after="156" w:afterLines="50" w:line="240" w:lineRule="atLeast"/>
        <w:jc w:val="left"/>
      </w:pPr>
      <w:r>
        <w:rPr>
          <w:rFonts w:hint="eastAsia"/>
        </w:rPr>
        <w:t>外部</w:t>
      </w:r>
      <w:r>
        <w:t>接口</w:t>
      </w:r>
      <w:r>
        <w:rPr>
          <w:rFonts w:hint="eastAsia"/>
        </w:rPr>
        <w:t>：</w:t>
      </w:r>
    </w:p>
    <w:p>
      <w:pPr>
        <w:numPr>
          <w:ilvl w:val="0"/>
          <w:numId w:val="20"/>
        </w:numPr>
        <w:spacing w:before="156" w:beforeLines="50" w:after="156" w:afterLines="50" w:line="240" w:lineRule="atLeast"/>
        <w:jc w:val="left"/>
      </w:pPr>
      <w:r>
        <w:rPr>
          <w:rFonts w:hint="eastAsia"/>
        </w:rPr>
        <w:t>公司—&gt;第三方接口：使用云测平台编写接口脚本：校验传出值</w:t>
      </w:r>
    </w:p>
    <w:p>
      <w:pPr>
        <w:numPr>
          <w:ilvl w:val="0"/>
          <w:numId w:val="20"/>
        </w:numPr>
        <w:spacing w:before="156" w:beforeLines="50" w:after="156" w:afterLines="50" w:line="240" w:lineRule="atLeast"/>
        <w:jc w:val="left"/>
      </w:pPr>
      <w:r>
        <w:rPr>
          <w:rFonts w:hint="eastAsia"/>
        </w:rPr>
        <w:t>第三方—&gt;公司接口：使用云测平台编写接口脚本：通过Mock方式，校验传入值【当第三方未通的时候，可以采用M</w:t>
      </w:r>
      <w:r>
        <w:t>OCK</w:t>
      </w:r>
      <w:r>
        <w:rPr>
          <w:rFonts w:hint="eastAsia"/>
        </w:rPr>
        <w:t>方式模拟第三方返回结果】</w:t>
      </w:r>
    </w:p>
    <w:p>
      <w:pPr>
        <w:pStyle w:val="13"/>
        <w:numPr>
          <w:ilvl w:val="0"/>
          <w:numId w:val="17"/>
        </w:numPr>
        <w:spacing w:before="156" w:beforeLines="50" w:after="156" w:afterLines="50"/>
        <w:rPr>
          <w:rFonts w:ascii="Times New Roman" w:eastAsia="宋体"/>
          <w:kern w:val="2"/>
          <w:szCs w:val="24"/>
        </w:rPr>
      </w:pPr>
      <w:r>
        <w:rPr>
          <w:rFonts w:ascii="Times New Roman" w:eastAsia="宋体"/>
          <w:kern w:val="2"/>
          <w:szCs w:val="24"/>
        </w:rPr>
        <w:t>脚本维护</w:t>
      </w:r>
    </w:p>
    <w:p>
      <w:pPr>
        <w:pStyle w:val="13"/>
        <w:ind w:left="420" w:firstLine="0"/>
        <w:rPr>
          <w:rFonts w:hint="eastAsia"/>
        </w:rPr>
      </w:pPr>
    </w:p>
    <w:p>
      <w:pPr>
        <w:pStyle w:val="5"/>
      </w:pPr>
      <w:r>
        <w:rPr>
          <w:rFonts w:hint="eastAsia"/>
        </w:rPr>
        <w:t>性能测试</w:t>
      </w:r>
    </w:p>
    <w:p>
      <w:pPr>
        <w:pStyle w:val="6"/>
        <w:ind w:right="210"/>
      </w:pPr>
      <w:r>
        <w:rPr>
          <w:rFonts w:hint="eastAsia"/>
        </w:rPr>
        <w:t>测试目标</w:t>
      </w:r>
    </w:p>
    <w:p>
      <w:pPr>
        <w:jc w:val="left"/>
      </w:pPr>
      <w:r>
        <w:rPr>
          <w:rFonts w:hint="eastAsia"/>
        </w:rPr>
        <w:t>保证功能正常后，单用户大数据测试、单场景/组合场景并发条件下，性能满足通过要求；</w:t>
      </w:r>
    </w:p>
    <w:p>
      <w:pPr>
        <w:pStyle w:val="6"/>
        <w:ind w:right="210"/>
      </w:pPr>
      <w:r>
        <w:rPr>
          <w:rFonts w:hint="eastAsia"/>
        </w:rPr>
        <w:t>测试方法</w:t>
      </w:r>
    </w:p>
    <w:p>
      <w:pPr>
        <w:numPr>
          <w:ilvl w:val="0"/>
          <w:numId w:val="21"/>
        </w:numPr>
        <w:jc w:val="left"/>
      </w:pPr>
      <w:r>
        <w:rPr>
          <w:rFonts w:hint="eastAsia"/>
        </w:rPr>
        <w:t>性能</w:t>
      </w:r>
      <w:r>
        <w:t>测试工具</w:t>
      </w:r>
      <w:r>
        <w:rPr>
          <w:rFonts w:hint="eastAsia"/>
        </w:rPr>
        <w:t>选择</w:t>
      </w:r>
    </w:p>
    <w:p>
      <w:pPr>
        <w:ind w:left="1270"/>
        <w:jc w:val="left"/>
      </w:pPr>
      <w:r>
        <w:t>Loadrunner</w:t>
      </w:r>
      <w:r>
        <w:rPr>
          <w:rFonts w:hint="eastAsia"/>
        </w:rPr>
        <w:t>或</w:t>
      </w:r>
      <w:r>
        <w:t>Jmeter</w:t>
      </w:r>
      <w:r>
        <w:rPr>
          <w:rFonts w:hint="eastAsia"/>
        </w:rPr>
        <w:t>，</w:t>
      </w:r>
      <w:r>
        <w:t>两者</w:t>
      </w:r>
      <w:r>
        <w:rPr>
          <w:rFonts w:hint="eastAsia"/>
        </w:rPr>
        <w:t>区别</w:t>
      </w:r>
      <w:r>
        <w:t>如下：</w:t>
      </w:r>
    </w:p>
    <w:p>
      <w:pPr>
        <w:ind w:left="1270"/>
        <w:jc w:val="left"/>
        <w:rPr>
          <w:ins w:id="33" w:author="zhangyue" w:date="2020-02-27T14:34:00Z"/>
        </w:rPr>
      </w:pPr>
      <w:ins w:id="34" w:author="zhangyue" w:date="2020-02-27T14:34:00Z">
        <w:r>
          <w:rPr/>
          <w:drawing>
            <wp:inline distT="0" distB="0" distL="0" distR="0">
              <wp:extent cx="4619625" cy="2472690"/>
              <wp:effectExtent l="0" t="0" r="952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4626095" cy="2476109"/>
                      </a:xfrm>
                      <a:prstGeom prst="rect">
                        <a:avLst/>
                      </a:prstGeom>
                    </pic:spPr>
                  </pic:pic>
                </a:graphicData>
              </a:graphic>
            </wp:inline>
          </w:drawing>
        </w:r>
      </w:ins>
    </w:p>
    <w:p>
      <w:pPr>
        <w:numPr>
          <w:ilvl w:val="0"/>
          <w:numId w:val="22"/>
        </w:numPr>
        <w:jc w:val="left"/>
      </w:pPr>
    </w:p>
    <w:p>
      <w:pPr>
        <w:numPr>
          <w:ilvl w:val="0"/>
          <w:numId w:val="22"/>
        </w:numPr>
        <w:jc w:val="left"/>
      </w:pPr>
      <w:r>
        <w:rPr>
          <w:rFonts w:hint="eastAsia"/>
        </w:rPr>
        <w:t>性能测试</w:t>
      </w:r>
      <w:r>
        <w:t>的步骤</w:t>
      </w:r>
    </w:p>
    <w:p>
      <w:pPr>
        <w:pStyle w:val="34"/>
        <w:numPr>
          <w:ilvl w:val="0"/>
          <w:numId w:val="23"/>
        </w:numPr>
        <w:ind w:firstLineChars="0"/>
        <w:jc w:val="left"/>
      </w:pPr>
      <w:r>
        <w:rPr>
          <w:rFonts w:hint="eastAsia"/>
        </w:rPr>
        <w:t>性能测试前</w:t>
      </w:r>
      <w:r>
        <w:t>准备工作</w:t>
      </w:r>
      <w:r>
        <w:rPr>
          <w:rFonts w:hint="eastAsia"/>
        </w:rPr>
        <w:t>，在</w:t>
      </w:r>
      <w:r>
        <w:t>进行</w:t>
      </w:r>
      <w:r>
        <w:rPr>
          <w:rFonts w:hint="eastAsia"/>
        </w:rPr>
        <w:t>测试</w:t>
      </w:r>
      <w:r>
        <w:t>之前先要</w:t>
      </w:r>
      <w:r>
        <w:rPr>
          <w:rFonts w:hint="eastAsia"/>
        </w:rPr>
        <w:t>通过指标</w:t>
      </w:r>
      <w:r>
        <w:t>值分析出性能测试的范围</w:t>
      </w:r>
    </w:p>
    <w:p>
      <w:pPr>
        <w:ind w:left="1270"/>
        <w:jc w:val="left"/>
      </w:pPr>
      <w:r>
        <w:rPr>
          <w:rFonts w:hint="eastAsia"/>
        </w:rPr>
        <w:t>类别一</w:t>
      </w:r>
      <w:r>
        <w:t>：</w:t>
      </w:r>
      <w:r>
        <w:rPr>
          <w:rFonts w:hint="eastAsia"/>
        </w:rPr>
        <w:t>明源</w:t>
      </w:r>
      <w:r>
        <w:t>系统</w:t>
      </w:r>
      <w:r>
        <w:rPr>
          <w:rFonts w:hint="eastAsia"/>
        </w:rPr>
        <w:t>内部升级，</w:t>
      </w:r>
      <w:r>
        <w:t>可以通过以下两种方式来分析提取</w:t>
      </w:r>
      <w:r>
        <w:rPr>
          <w:rFonts w:hint="eastAsia"/>
          <w:szCs w:val="21"/>
        </w:rPr>
        <w:t>调用</w:t>
      </w:r>
      <w:r>
        <w:rPr>
          <w:szCs w:val="21"/>
        </w:rPr>
        <w:t>频率、高峰应用时间段、最大并发数</w:t>
      </w:r>
    </w:p>
    <w:p>
      <w:pPr>
        <w:pStyle w:val="17"/>
        <w:numPr>
          <w:ilvl w:val="0"/>
          <w:numId w:val="24"/>
        </w:numPr>
        <w:contextualSpacing/>
        <w:rPr>
          <w:sz w:val="21"/>
          <w:szCs w:val="21"/>
        </w:rPr>
      </w:pPr>
      <w:r>
        <w:rPr>
          <w:rFonts w:hint="eastAsia"/>
          <w:sz w:val="21"/>
          <w:szCs w:val="21"/>
        </w:rPr>
        <w:t>获取</w:t>
      </w:r>
      <w:r>
        <w:rPr>
          <w:sz w:val="21"/>
          <w:szCs w:val="21"/>
        </w:rPr>
        <w:t>典型</w:t>
      </w:r>
      <w:r>
        <w:rPr>
          <w:rFonts w:hint="eastAsia"/>
          <w:sz w:val="21"/>
          <w:szCs w:val="21"/>
        </w:rPr>
        <w:t>客户</w:t>
      </w:r>
      <w:r>
        <w:rPr>
          <w:sz w:val="21"/>
          <w:szCs w:val="21"/>
        </w:rPr>
        <w:t>数据库</w:t>
      </w:r>
      <w:r>
        <w:rPr>
          <w:rFonts w:hint="eastAsia"/>
          <w:sz w:val="21"/>
          <w:szCs w:val="21"/>
        </w:rPr>
        <w:t>，通过</w:t>
      </w:r>
      <w:r>
        <w:rPr>
          <w:sz w:val="21"/>
          <w:szCs w:val="21"/>
        </w:rPr>
        <w:t>系统日志分析</w:t>
      </w:r>
      <w:r>
        <w:rPr>
          <w:rFonts w:hint="eastAsia"/>
          <w:sz w:val="21"/>
          <w:szCs w:val="21"/>
        </w:rPr>
        <w:t>，</w:t>
      </w:r>
      <w:r>
        <w:rPr>
          <w:sz w:val="21"/>
          <w:szCs w:val="21"/>
        </w:rPr>
        <w:t>哪些是每日高频、特定时间高频、中频、较少使用。以此安排优先级</w:t>
      </w:r>
    </w:p>
    <w:p>
      <w:pPr>
        <w:pStyle w:val="17"/>
        <w:numPr>
          <w:ilvl w:val="0"/>
          <w:numId w:val="24"/>
        </w:numPr>
        <w:contextualSpacing/>
        <w:rPr>
          <w:sz w:val="21"/>
          <w:szCs w:val="21"/>
        </w:rPr>
      </w:pPr>
      <w:r>
        <w:rPr>
          <w:rFonts w:hint="eastAsia"/>
          <w:sz w:val="21"/>
          <w:szCs w:val="21"/>
        </w:rPr>
        <w:t>获得</w:t>
      </w:r>
      <w:r>
        <w:rPr>
          <w:sz w:val="21"/>
          <w:szCs w:val="21"/>
        </w:rPr>
        <w:t>该客户的业务规模</w:t>
      </w:r>
      <w:r>
        <w:rPr>
          <w:rFonts w:hint="eastAsia"/>
          <w:sz w:val="21"/>
          <w:szCs w:val="21"/>
        </w:rPr>
        <w:t>，根据客户总的在线人数，</w:t>
      </w:r>
      <w:r>
        <w:rPr>
          <w:sz w:val="21"/>
          <w:szCs w:val="21"/>
        </w:rPr>
        <w:t>定位最</w:t>
      </w:r>
      <w:r>
        <w:rPr>
          <w:rFonts w:hint="eastAsia"/>
          <w:sz w:val="21"/>
          <w:szCs w:val="21"/>
        </w:rPr>
        <w:t>高峰</w:t>
      </w:r>
      <w:r>
        <w:rPr>
          <w:sz w:val="21"/>
          <w:szCs w:val="21"/>
        </w:rPr>
        <w:t>每小时</w:t>
      </w:r>
      <w:r>
        <w:rPr>
          <w:rFonts w:hint="eastAsia"/>
          <w:sz w:val="21"/>
          <w:szCs w:val="21"/>
        </w:rPr>
        <w:t>访问</w:t>
      </w:r>
      <w:r>
        <w:rPr>
          <w:sz w:val="21"/>
          <w:szCs w:val="21"/>
        </w:rPr>
        <w:t>次数</w:t>
      </w:r>
      <w:r>
        <w:rPr>
          <w:rFonts w:hint="eastAsia"/>
          <w:sz w:val="21"/>
          <w:szCs w:val="21"/>
        </w:rPr>
        <w:t>较高的</w:t>
      </w:r>
      <w:r>
        <w:rPr>
          <w:sz w:val="21"/>
          <w:szCs w:val="21"/>
        </w:rPr>
        <w:t>模块</w:t>
      </w:r>
    </w:p>
    <w:p>
      <w:pPr>
        <w:ind w:left="1270"/>
        <w:jc w:val="left"/>
      </w:pPr>
      <w:r>
        <w:rPr>
          <w:rFonts w:hint="eastAsia"/>
        </w:rPr>
        <w:t>如</w:t>
      </w:r>
      <w:r>
        <w:t>：有使用过销售系统，</w:t>
      </w:r>
      <w:r>
        <w:rPr>
          <w:rFonts w:hint="eastAsia"/>
        </w:rPr>
        <w:t>可</w:t>
      </w:r>
      <w:r>
        <w:t>查看</w:t>
      </w:r>
      <w:r>
        <w:rPr>
          <w:rFonts w:hint="eastAsia"/>
        </w:rPr>
        <w:t>近</w:t>
      </w:r>
      <w:r>
        <w:t>三年的销售数据，得出业务规模</w:t>
      </w:r>
    </w:p>
    <w:p>
      <w:pPr>
        <w:ind w:left="1270"/>
        <w:jc w:val="left"/>
      </w:pPr>
      <w:r>
        <w:tab/>
      </w:r>
      <w:r>
        <w:rPr>
          <w:rFonts w:hint="eastAsia"/>
        </w:rPr>
        <w:t>未</w:t>
      </w:r>
      <w:r>
        <w:t>使用过</w:t>
      </w:r>
      <w:r>
        <w:rPr>
          <w:rFonts w:hint="eastAsia"/>
        </w:rPr>
        <w:t>销售</w:t>
      </w:r>
      <w:r>
        <w:t>系统，由产品</w:t>
      </w:r>
      <w:r>
        <w:rPr>
          <w:rFonts w:hint="eastAsia"/>
        </w:rPr>
        <w:t>经理</w:t>
      </w:r>
      <w:r>
        <w:t>咨询一线确认该客户的业务规模</w:t>
      </w:r>
    </w:p>
    <w:p>
      <w:pPr>
        <w:ind w:left="1270"/>
        <w:jc w:val="left"/>
      </w:pPr>
    </w:p>
    <w:p>
      <w:pPr>
        <w:ind w:left="1270"/>
        <w:jc w:val="left"/>
      </w:pPr>
      <w:r>
        <w:rPr>
          <w:rFonts w:hint="eastAsia"/>
        </w:rPr>
        <w:t>类别二</w:t>
      </w:r>
      <w:r>
        <w:t>：</w:t>
      </w:r>
      <w:r>
        <w:rPr>
          <w:rFonts w:hint="eastAsia"/>
        </w:rPr>
        <w:t>从非</w:t>
      </w:r>
      <w:r>
        <w:t>明源</w:t>
      </w:r>
      <w:r>
        <w:rPr>
          <w:rFonts w:hint="eastAsia"/>
        </w:rPr>
        <w:t>产品</w:t>
      </w:r>
      <w:r>
        <w:t>升级到明源</w:t>
      </w:r>
      <w:r>
        <w:rPr>
          <w:rFonts w:hint="eastAsia"/>
        </w:rPr>
        <w:t>系统</w:t>
      </w:r>
      <w:r>
        <w:t>时</w:t>
      </w:r>
      <w:r>
        <w:rPr>
          <w:rFonts w:hint="eastAsia"/>
        </w:rPr>
        <w:t>,通过访问客户的老系统，查询数据库</w:t>
      </w:r>
      <w:r>
        <w:t>确认</w:t>
      </w:r>
      <w:r>
        <w:rPr>
          <w:rFonts w:hint="eastAsia"/>
        </w:rPr>
        <w:t>性能</w:t>
      </w:r>
      <w:r>
        <w:t>测试范围，主要从以下三个维度分析</w:t>
      </w:r>
      <w:r>
        <w:rPr>
          <w:rFonts w:hint="eastAsia"/>
        </w:rPr>
        <w:t>来</w:t>
      </w:r>
      <w:r>
        <w:t>提取</w:t>
      </w:r>
      <w:r>
        <w:rPr>
          <w:rFonts w:hint="eastAsia"/>
        </w:rPr>
        <w:t>数据</w:t>
      </w:r>
    </w:p>
    <w:p>
      <w:pPr>
        <w:pStyle w:val="17"/>
        <w:numPr>
          <w:ilvl w:val="0"/>
          <w:numId w:val="24"/>
        </w:numPr>
        <w:contextualSpacing/>
        <w:rPr>
          <w:sz w:val="21"/>
          <w:szCs w:val="21"/>
        </w:rPr>
      </w:pPr>
      <w:r>
        <w:rPr>
          <w:rFonts w:hint="eastAsia"/>
          <w:sz w:val="21"/>
          <w:szCs w:val="21"/>
        </w:rPr>
        <w:t>高层</w:t>
      </w:r>
      <w:r>
        <w:rPr>
          <w:sz w:val="21"/>
          <w:szCs w:val="21"/>
        </w:rPr>
        <w:t>操作的</w:t>
      </w:r>
      <w:r>
        <w:rPr>
          <w:rFonts w:hint="eastAsia"/>
          <w:sz w:val="21"/>
          <w:szCs w:val="21"/>
        </w:rPr>
        <w:t>模块</w:t>
      </w:r>
    </w:p>
    <w:p>
      <w:pPr>
        <w:pStyle w:val="17"/>
        <w:numPr>
          <w:ilvl w:val="0"/>
          <w:numId w:val="24"/>
        </w:numPr>
        <w:contextualSpacing/>
        <w:rPr>
          <w:sz w:val="21"/>
          <w:szCs w:val="21"/>
        </w:rPr>
      </w:pPr>
      <w:r>
        <w:rPr>
          <w:rFonts w:hint="eastAsia"/>
          <w:sz w:val="21"/>
          <w:szCs w:val="21"/>
        </w:rPr>
        <w:t>高频</w:t>
      </w:r>
      <w:r>
        <w:rPr>
          <w:sz w:val="21"/>
          <w:szCs w:val="21"/>
        </w:rPr>
        <w:t>操作的核心模块</w:t>
      </w:r>
      <w:r>
        <w:rPr>
          <w:rFonts w:hint="eastAsia"/>
          <w:sz w:val="21"/>
          <w:szCs w:val="21"/>
        </w:rPr>
        <w:t>（调用</w:t>
      </w:r>
      <w:r>
        <w:rPr>
          <w:sz w:val="21"/>
          <w:szCs w:val="21"/>
        </w:rPr>
        <w:t>频率、高峰应用时间段、最大并发数</w:t>
      </w:r>
      <w:r>
        <w:rPr>
          <w:rFonts w:hint="eastAsia"/>
          <w:sz w:val="21"/>
          <w:szCs w:val="21"/>
        </w:rPr>
        <w:t>）</w:t>
      </w:r>
    </w:p>
    <w:p>
      <w:pPr>
        <w:pStyle w:val="17"/>
        <w:numPr>
          <w:ilvl w:val="0"/>
          <w:numId w:val="24"/>
        </w:numPr>
        <w:contextualSpacing/>
        <w:rPr>
          <w:sz w:val="21"/>
          <w:szCs w:val="21"/>
        </w:rPr>
      </w:pPr>
      <w:r>
        <w:rPr>
          <w:rFonts w:hint="eastAsia"/>
          <w:sz w:val="21"/>
          <w:szCs w:val="21"/>
        </w:rPr>
        <w:t>存在</w:t>
      </w:r>
      <w:r>
        <w:rPr>
          <w:sz w:val="21"/>
          <w:szCs w:val="21"/>
        </w:rPr>
        <w:t>性能隐患的部分清单列表</w:t>
      </w:r>
    </w:p>
    <w:p>
      <w:pPr>
        <w:pStyle w:val="17"/>
        <w:contextualSpacing/>
        <w:rPr>
          <w:sz w:val="21"/>
          <w:szCs w:val="21"/>
        </w:rPr>
      </w:pPr>
    </w:p>
    <w:p>
      <w:pPr>
        <w:pStyle w:val="17"/>
        <w:numPr>
          <w:ilvl w:val="0"/>
          <w:numId w:val="23"/>
        </w:numPr>
        <w:contextualSpacing/>
        <w:rPr>
          <w:sz w:val="21"/>
          <w:szCs w:val="21"/>
        </w:rPr>
      </w:pPr>
      <w:r>
        <w:rPr>
          <w:rFonts w:hint="eastAsia"/>
          <w:sz w:val="21"/>
          <w:szCs w:val="21"/>
        </w:rPr>
        <w:t>环境准备</w:t>
      </w:r>
    </w:p>
    <w:p>
      <w:pPr>
        <w:pStyle w:val="17"/>
        <w:ind w:left="780"/>
        <w:contextualSpacing/>
        <w:rPr>
          <w:sz w:val="21"/>
          <w:szCs w:val="21"/>
        </w:rPr>
      </w:pPr>
      <w:r>
        <w:rPr>
          <w:rFonts w:hint="eastAsia"/>
          <w:sz w:val="21"/>
          <w:szCs w:val="21"/>
        </w:rPr>
        <w:t>性能测试环境要求，需保持客户正式环境相同的配置（如果客户无法提供生产一致的环境，一方面可以考虑在客户测试环境压测，另一方面实在满足不了，结合实际情况现在低配置上压压测识别初步初步性能问题，但需要得到客户同意），专用，不安装非需要的服务，这样能保证性能测试的准确性。具体的环境配置需根据客户当前配置进行明确。</w:t>
      </w:r>
    </w:p>
    <w:tbl>
      <w:tblPr>
        <w:tblStyle w:val="22"/>
        <w:tblpPr w:leftFromText="180" w:rightFromText="180" w:vertAnchor="text" w:horzAnchor="page" w:tblpX="1668" w:tblpY="384"/>
        <w:tblOverlap w:val="never"/>
        <w:tblW w:w="86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0"/>
        <w:gridCol w:w="817"/>
        <w:gridCol w:w="3632"/>
        <w:gridCol w:w="3256"/>
      </w:tblGrid>
      <w:tr>
        <w:tblPrEx>
          <w:tblLayout w:type="fixed"/>
        </w:tblPrEx>
        <w:tc>
          <w:tcPr>
            <w:tcW w:w="920" w:type="dxa"/>
            <w:tcBorders>
              <w:top w:val="single" w:color="000000" w:sz="4" w:space="0"/>
              <w:left w:val="single" w:color="000000" w:sz="4" w:space="0"/>
              <w:bottom w:val="single" w:color="000000" w:sz="4" w:space="0"/>
              <w:right w:val="single" w:color="000000" w:sz="4" w:space="0"/>
            </w:tcBorders>
            <w:shd w:val="clear" w:color="auto" w:fill="DEEBF6" w:themeFill="accent1" w:themeFillTint="32"/>
            <w:vAlign w:val="center"/>
          </w:tcPr>
          <w:p>
            <w:pPr>
              <w:jc w:val="center"/>
              <w:rPr>
                <w:rFonts w:ascii="微软雅黑" w:hAnsi="微软雅黑" w:eastAsia="微软雅黑" w:cs="微软雅黑"/>
                <w:b/>
                <w:szCs w:val="21"/>
              </w:rPr>
            </w:pPr>
            <w:r>
              <w:rPr>
                <w:rFonts w:hint="eastAsia" w:ascii="微软雅黑" w:hAnsi="微软雅黑" w:cs="微软雅黑"/>
                <w:b/>
                <w:szCs w:val="21"/>
              </w:rPr>
              <w:t>设备</w:t>
            </w:r>
          </w:p>
        </w:tc>
        <w:tc>
          <w:tcPr>
            <w:tcW w:w="817" w:type="dxa"/>
            <w:tcBorders>
              <w:top w:val="single" w:color="000000" w:sz="4" w:space="0"/>
              <w:left w:val="single" w:color="000000" w:sz="4" w:space="0"/>
              <w:bottom w:val="single" w:color="000000" w:sz="4" w:space="0"/>
              <w:right w:val="single" w:color="000000" w:sz="4" w:space="0"/>
            </w:tcBorders>
            <w:shd w:val="clear" w:color="auto" w:fill="DEEBF6" w:themeFill="accent1" w:themeFillTint="32"/>
            <w:vAlign w:val="center"/>
          </w:tcPr>
          <w:p>
            <w:pPr>
              <w:jc w:val="center"/>
              <w:rPr>
                <w:rFonts w:ascii="微软雅黑" w:hAnsi="微软雅黑" w:cs="微软雅黑"/>
                <w:b/>
                <w:szCs w:val="21"/>
              </w:rPr>
            </w:pPr>
            <w:r>
              <w:rPr>
                <w:rFonts w:hint="eastAsia" w:ascii="微软雅黑" w:hAnsi="微软雅黑" w:cs="微软雅黑"/>
                <w:b/>
                <w:szCs w:val="21"/>
              </w:rPr>
              <w:t>数量</w:t>
            </w:r>
          </w:p>
        </w:tc>
        <w:tc>
          <w:tcPr>
            <w:tcW w:w="3632" w:type="dxa"/>
            <w:tcBorders>
              <w:top w:val="single" w:color="000000" w:sz="4" w:space="0"/>
              <w:left w:val="single" w:color="000000" w:sz="4" w:space="0"/>
              <w:bottom w:val="single" w:color="000000" w:sz="4" w:space="0"/>
              <w:right w:val="single" w:color="000000" w:sz="4" w:space="0"/>
            </w:tcBorders>
            <w:shd w:val="clear" w:color="auto" w:fill="DEEBF6" w:themeFill="accent1" w:themeFillTint="32"/>
            <w:vAlign w:val="center"/>
          </w:tcPr>
          <w:p>
            <w:pPr>
              <w:jc w:val="center"/>
              <w:rPr>
                <w:rFonts w:ascii="微软雅黑" w:hAnsi="微软雅黑" w:cs="微软雅黑"/>
                <w:b/>
                <w:szCs w:val="21"/>
              </w:rPr>
            </w:pPr>
            <w:r>
              <w:rPr>
                <w:rFonts w:hint="eastAsia" w:ascii="微软雅黑" w:hAnsi="微软雅黑" w:cs="微软雅黑"/>
                <w:b/>
                <w:szCs w:val="21"/>
              </w:rPr>
              <w:t>硬件配置</w:t>
            </w:r>
          </w:p>
        </w:tc>
        <w:tc>
          <w:tcPr>
            <w:tcW w:w="3256" w:type="dxa"/>
            <w:tcBorders>
              <w:top w:val="single" w:color="000000" w:sz="4" w:space="0"/>
              <w:left w:val="single" w:color="000000" w:sz="4" w:space="0"/>
              <w:bottom w:val="single" w:color="000000" w:sz="4" w:space="0"/>
              <w:right w:val="single" w:color="000000" w:sz="4" w:space="0"/>
            </w:tcBorders>
            <w:shd w:val="clear" w:color="auto" w:fill="DEEBF6" w:themeFill="accent1" w:themeFillTint="32"/>
            <w:vAlign w:val="center"/>
          </w:tcPr>
          <w:p>
            <w:pPr>
              <w:jc w:val="center"/>
              <w:rPr>
                <w:rFonts w:ascii="微软雅黑" w:hAnsi="微软雅黑" w:cs="微软雅黑"/>
                <w:b/>
                <w:szCs w:val="21"/>
              </w:rPr>
            </w:pPr>
            <w:r>
              <w:rPr>
                <w:rFonts w:hint="eastAsia" w:ascii="微软雅黑" w:hAnsi="微软雅黑" w:cs="微软雅黑"/>
                <w:b/>
                <w:szCs w:val="21"/>
              </w:rPr>
              <w:t>软件配置</w:t>
            </w:r>
          </w:p>
        </w:tc>
      </w:tr>
      <w:tr>
        <w:tblPrEx>
          <w:tblLayout w:type="fixed"/>
        </w:tblPrEx>
        <w:trPr>
          <w:trHeight w:val="1230" w:hRule="atLeast"/>
        </w:trPr>
        <w:tc>
          <w:tcPr>
            <w:tcW w:w="920"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w:hAnsi="微软雅黑" w:cs="微软雅黑"/>
                <w:bCs/>
                <w:color w:val="00B0F0"/>
                <w:szCs w:val="21"/>
              </w:rPr>
            </w:pPr>
            <w:r>
              <w:rPr>
                <w:rFonts w:hint="eastAsia" w:ascii="微软雅黑" w:hAnsi="微软雅黑" w:cs="微软雅黑"/>
                <w:bCs/>
                <w:color w:val="00B0F0"/>
                <w:szCs w:val="21"/>
              </w:rPr>
              <w:t>DB</w:t>
            </w:r>
          </w:p>
          <w:p>
            <w:pPr>
              <w:jc w:val="center"/>
              <w:rPr>
                <w:rFonts w:ascii="微软雅黑" w:hAnsi="微软雅黑" w:cs="微软雅黑"/>
                <w:color w:val="00B0F0"/>
                <w:szCs w:val="21"/>
              </w:rPr>
            </w:pPr>
            <w:r>
              <w:rPr>
                <w:rFonts w:hint="eastAsia" w:ascii="微软雅黑" w:hAnsi="微软雅黑" w:cs="微软雅黑"/>
                <w:bCs/>
                <w:color w:val="00B0F0"/>
                <w:szCs w:val="21"/>
              </w:rPr>
              <w:t>服务器</w:t>
            </w:r>
          </w:p>
        </w:tc>
        <w:tc>
          <w:tcPr>
            <w:tcW w:w="817"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w:hAnsi="微软雅黑" w:cs="微软雅黑"/>
                <w:color w:val="00B0F0"/>
                <w:szCs w:val="21"/>
              </w:rPr>
            </w:pPr>
          </w:p>
        </w:tc>
        <w:tc>
          <w:tcPr>
            <w:tcW w:w="3632" w:type="dxa"/>
            <w:tcBorders>
              <w:top w:val="single" w:color="000000" w:sz="4" w:space="0"/>
              <w:left w:val="single" w:color="000000" w:sz="4" w:space="0"/>
              <w:bottom w:val="single" w:color="000000" w:sz="4" w:space="0"/>
              <w:right w:val="single" w:color="000000" w:sz="4" w:space="0"/>
            </w:tcBorders>
            <w:vAlign w:val="center"/>
          </w:tcPr>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CPU ：</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内存：</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硬盘（本地）：</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 xml:space="preserve">硬盘（存储阵列）： </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网卡：</w:t>
            </w:r>
          </w:p>
        </w:tc>
        <w:tc>
          <w:tcPr>
            <w:tcW w:w="3256" w:type="dxa"/>
            <w:tcBorders>
              <w:top w:val="single" w:color="000000" w:sz="4" w:space="0"/>
              <w:left w:val="single" w:color="000000" w:sz="4" w:space="0"/>
              <w:bottom w:val="single" w:color="000000" w:sz="4" w:space="0"/>
              <w:right w:val="single" w:color="000000" w:sz="4" w:space="0"/>
            </w:tcBorders>
            <w:vAlign w:val="center"/>
          </w:tcPr>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操作系统：</w:t>
            </w:r>
          </w:p>
          <w:p>
            <w:pPr>
              <w:rPr>
                <w:rFonts w:ascii="微软雅黑" w:hAnsi="微软雅黑" w:eastAsia="微软雅黑" w:cs="微软雅黑"/>
                <w:b/>
                <w:color w:val="00B0F0"/>
                <w:szCs w:val="21"/>
              </w:rPr>
            </w:pPr>
            <w:r>
              <w:rPr>
                <w:rFonts w:hint="eastAsia" w:ascii="微软雅黑" w:hAnsi="微软雅黑" w:cs="微软雅黑"/>
                <w:color w:val="00B0F0"/>
                <w:szCs w:val="21"/>
              </w:rPr>
              <w:t>数据库：</w:t>
            </w:r>
          </w:p>
        </w:tc>
      </w:tr>
      <w:tr>
        <w:tblPrEx>
          <w:tblLayout w:type="fixed"/>
        </w:tblPrEx>
        <w:trPr>
          <w:trHeight w:val="1596" w:hRule="atLeast"/>
        </w:trPr>
        <w:tc>
          <w:tcPr>
            <w:tcW w:w="920"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w:hAnsi="微软雅黑" w:cs="微软雅黑"/>
                <w:color w:val="00B0F0"/>
                <w:szCs w:val="21"/>
              </w:rPr>
            </w:pPr>
            <w:r>
              <w:rPr>
                <w:rFonts w:hint="eastAsia" w:ascii="微软雅黑" w:hAnsi="微软雅黑" w:cs="微软雅黑"/>
                <w:bCs/>
                <w:color w:val="00B0F0"/>
                <w:szCs w:val="21"/>
              </w:rPr>
              <w:t>WEB服务器</w:t>
            </w:r>
          </w:p>
        </w:tc>
        <w:tc>
          <w:tcPr>
            <w:tcW w:w="817"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w:hAnsi="微软雅黑" w:cs="微软雅黑"/>
                <w:color w:val="00B0F0"/>
                <w:szCs w:val="21"/>
              </w:rPr>
            </w:pPr>
          </w:p>
        </w:tc>
        <w:tc>
          <w:tcPr>
            <w:tcW w:w="3632" w:type="dxa"/>
            <w:tcBorders>
              <w:top w:val="single" w:color="000000" w:sz="4" w:space="0"/>
              <w:left w:val="single" w:color="000000" w:sz="4" w:space="0"/>
              <w:bottom w:val="single" w:color="000000" w:sz="4" w:space="0"/>
              <w:right w:val="single" w:color="000000" w:sz="4" w:space="0"/>
            </w:tcBorders>
            <w:vAlign w:val="center"/>
          </w:tcPr>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CPU ：</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内存：</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硬盘（本地）：</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 xml:space="preserve">硬盘（存储阵列）： </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网卡：</w:t>
            </w:r>
          </w:p>
        </w:tc>
        <w:tc>
          <w:tcPr>
            <w:tcW w:w="3256" w:type="dxa"/>
            <w:tcBorders>
              <w:top w:val="single" w:color="000000" w:sz="4" w:space="0"/>
              <w:left w:val="single" w:color="000000" w:sz="4" w:space="0"/>
              <w:bottom w:val="single" w:color="000000" w:sz="4" w:space="0"/>
              <w:right w:val="single" w:color="000000" w:sz="4" w:space="0"/>
            </w:tcBorders>
            <w:vAlign w:val="center"/>
          </w:tcPr>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操作系统：</w:t>
            </w:r>
          </w:p>
          <w:p>
            <w:pPr>
              <w:pStyle w:val="35"/>
              <w:rPr>
                <w:rFonts w:ascii="微软雅黑" w:hAnsi="微软雅黑" w:eastAsia="微软雅黑" w:cs="微软雅黑"/>
                <w:color w:val="00B0F0"/>
                <w:szCs w:val="21"/>
              </w:rPr>
            </w:pPr>
            <w:r>
              <w:rPr>
                <w:rFonts w:hint="eastAsia" w:ascii="微软雅黑" w:hAnsi="微软雅黑" w:eastAsia="微软雅黑" w:cs="微软雅黑"/>
                <w:color w:val="00B0F0"/>
                <w:szCs w:val="21"/>
              </w:rPr>
              <w:t>IIS: IIS 7.0</w:t>
            </w:r>
          </w:p>
        </w:tc>
      </w:tr>
      <w:tr>
        <w:tblPrEx>
          <w:tblLayout w:type="fixed"/>
        </w:tblPrEx>
        <w:trPr>
          <w:trHeight w:val="602" w:hRule="atLeast"/>
        </w:trPr>
        <w:tc>
          <w:tcPr>
            <w:tcW w:w="920"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w:hAnsi="微软雅黑" w:eastAsia="微软雅黑" w:cs="微软雅黑"/>
                <w:bCs/>
                <w:szCs w:val="21"/>
              </w:rPr>
            </w:pPr>
            <w:r>
              <w:rPr>
                <w:rFonts w:hint="eastAsia" w:ascii="微软雅黑" w:hAnsi="微软雅黑" w:cs="微软雅黑"/>
                <w:bCs/>
                <w:szCs w:val="21"/>
              </w:rPr>
              <w:t>压力</w:t>
            </w:r>
          </w:p>
          <w:p>
            <w:pPr>
              <w:jc w:val="center"/>
              <w:rPr>
                <w:rFonts w:ascii="微软雅黑" w:hAnsi="微软雅黑" w:cs="微软雅黑"/>
                <w:bCs/>
                <w:szCs w:val="21"/>
              </w:rPr>
            </w:pPr>
            <w:r>
              <w:rPr>
                <w:rFonts w:hint="eastAsia" w:ascii="微软雅黑" w:hAnsi="微软雅黑" w:cs="微软雅黑"/>
                <w:bCs/>
                <w:szCs w:val="21"/>
              </w:rPr>
              <w:t>测试PC机</w:t>
            </w:r>
          </w:p>
        </w:tc>
        <w:tc>
          <w:tcPr>
            <w:tcW w:w="817"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w:hAnsi="微软雅黑" w:cs="微软雅黑"/>
                <w:szCs w:val="21"/>
              </w:rPr>
            </w:pPr>
          </w:p>
        </w:tc>
        <w:tc>
          <w:tcPr>
            <w:tcW w:w="3632" w:type="dxa"/>
            <w:tcBorders>
              <w:top w:val="single" w:color="000000" w:sz="4" w:space="0"/>
              <w:left w:val="single" w:color="000000" w:sz="4" w:space="0"/>
              <w:bottom w:val="single" w:color="000000" w:sz="4" w:space="0"/>
              <w:right w:val="single" w:color="000000" w:sz="4" w:space="0"/>
            </w:tcBorders>
            <w:vAlign w:val="center"/>
          </w:tcPr>
          <w:p>
            <w:pPr>
              <w:pStyle w:val="35"/>
              <w:rPr>
                <w:rFonts w:ascii="微软雅黑" w:hAnsi="微软雅黑" w:eastAsia="微软雅黑" w:cs="微软雅黑"/>
                <w:szCs w:val="21"/>
              </w:rPr>
            </w:pPr>
            <w:r>
              <w:rPr>
                <w:rFonts w:hint="eastAsia" w:ascii="微软雅黑" w:hAnsi="微软雅黑" w:eastAsia="微软雅黑" w:cs="微软雅黑"/>
                <w:szCs w:val="21"/>
              </w:rPr>
              <w:t>2 CPU：</w:t>
            </w:r>
            <w:r>
              <w:rPr>
                <w:rFonts w:ascii="微软雅黑" w:hAnsi="微软雅黑" w:eastAsia="微软雅黑" w:cs="微软雅黑"/>
                <w:szCs w:val="21"/>
              </w:rPr>
              <w:t xml:space="preserve"> </w:t>
            </w:r>
          </w:p>
          <w:p>
            <w:pPr>
              <w:pStyle w:val="35"/>
              <w:rPr>
                <w:rFonts w:ascii="微软雅黑" w:hAnsi="微软雅黑" w:eastAsia="微软雅黑" w:cs="微软雅黑"/>
                <w:szCs w:val="21"/>
              </w:rPr>
            </w:pPr>
            <w:r>
              <w:rPr>
                <w:rFonts w:hint="eastAsia" w:ascii="微软雅黑" w:hAnsi="微软雅黑" w:eastAsia="微软雅黑" w:cs="微软雅黑"/>
                <w:szCs w:val="21"/>
              </w:rPr>
              <w:t xml:space="preserve">内存： </w:t>
            </w:r>
          </w:p>
          <w:p>
            <w:pPr>
              <w:pStyle w:val="35"/>
              <w:rPr>
                <w:rFonts w:ascii="微软雅黑" w:hAnsi="微软雅黑" w:eastAsia="微软雅黑" w:cs="微软雅黑"/>
                <w:szCs w:val="21"/>
              </w:rPr>
            </w:pPr>
            <w:r>
              <w:rPr>
                <w:rFonts w:hint="eastAsia" w:ascii="微软雅黑" w:hAnsi="微软雅黑" w:eastAsia="微软雅黑" w:cs="微软雅黑"/>
                <w:szCs w:val="21"/>
              </w:rPr>
              <w:t>网卡：</w:t>
            </w:r>
          </w:p>
        </w:tc>
        <w:tc>
          <w:tcPr>
            <w:tcW w:w="3256" w:type="dxa"/>
            <w:tcBorders>
              <w:top w:val="single" w:color="000000" w:sz="4" w:space="0"/>
              <w:left w:val="single" w:color="000000" w:sz="4" w:space="0"/>
              <w:bottom w:val="single" w:color="000000" w:sz="4" w:space="0"/>
              <w:right w:val="single" w:color="000000" w:sz="4" w:space="0"/>
            </w:tcBorders>
            <w:vAlign w:val="center"/>
          </w:tcPr>
          <w:p>
            <w:pPr>
              <w:pStyle w:val="35"/>
              <w:rPr>
                <w:rFonts w:ascii="微软雅黑" w:hAnsi="微软雅黑" w:eastAsia="微软雅黑" w:cs="微软雅黑"/>
                <w:szCs w:val="21"/>
              </w:rPr>
            </w:pPr>
            <w:r>
              <w:rPr>
                <w:rFonts w:hint="eastAsia" w:ascii="微软雅黑" w:hAnsi="微软雅黑" w:eastAsia="微软雅黑" w:cs="微软雅黑"/>
                <w:szCs w:val="21"/>
              </w:rPr>
              <w:t>操作系统：</w:t>
            </w:r>
          </w:p>
        </w:tc>
      </w:tr>
    </w:tbl>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ind w:left="780"/>
        <w:contextualSpacing/>
        <w:rPr>
          <w:sz w:val="21"/>
          <w:szCs w:val="21"/>
        </w:rPr>
      </w:pPr>
    </w:p>
    <w:p>
      <w:pPr>
        <w:pStyle w:val="17"/>
        <w:contextualSpacing/>
        <w:rPr>
          <w:rFonts w:hint="eastAsia"/>
          <w:sz w:val="21"/>
          <w:szCs w:val="21"/>
        </w:rPr>
      </w:pPr>
    </w:p>
    <w:p>
      <w:pPr>
        <w:pStyle w:val="17"/>
        <w:numPr>
          <w:ilvl w:val="0"/>
          <w:numId w:val="23"/>
        </w:numPr>
        <w:contextualSpacing/>
        <w:rPr>
          <w:sz w:val="21"/>
          <w:szCs w:val="21"/>
        </w:rPr>
      </w:pPr>
      <w:r>
        <w:rPr>
          <w:rFonts w:hint="eastAsia"/>
          <w:sz w:val="21"/>
          <w:szCs w:val="21"/>
        </w:rPr>
        <w:t>数据准备</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ascii="宋体" w:cs="宋体" w:hAnsiTheme="minorHAnsi"/>
          <w:color w:val="000000"/>
          <w:kern w:val="0"/>
          <w:sz w:val="20"/>
          <w:szCs w:val="20"/>
          <w:lang w:val="zh-CN"/>
        </w:rPr>
        <w:t xml:space="preserve">从生产库导数据 </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ascii="宋体" w:cs="宋体" w:hAnsiTheme="minorHAnsi"/>
          <w:color w:val="000000"/>
          <w:kern w:val="0"/>
          <w:sz w:val="20"/>
          <w:szCs w:val="20"/>
          <w:lang w:val="zh-CN"/>
        </w:rPr>
        <w:t>存储过程生产数据，也可以写脚本---建议登录用户数据使用存储过程生产</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ascii="宋体" w:cs="宋体" w:hAnsiTheme="minorHAnsi"/>
          <w:color w:val="000000"/>
          <w:kern w:val="0"/>
          <w:sz w:val="20"/>
          <w:szCs w:val="20"/>
          <w:lang w:val="zh-CN"/>
        </w:rPr>
        <w:t>loadrunner或jmeter生产---过程业务数据建议使用工具生产，数据比较真实</w:t>
      </w:r>
    </w:p>
    <w:p>
      <w:pPr>
        <w:pStyle w:val="40"/>
        <w:numPr>
          <w:ilvl w:val="0"/>
          <w:numId w:val="25"/>
        </w:numPr>
        <w:autoSpaceDE w:val="0"/>
        <w:autoSpaceDN w:val="0"/>
        <w:adjustRightInd w:val="0"/>
        <w:ind w:firstLineChars="0"/>
        <w:jc w:val="left"/>
        <w:rPr>
          <w:rFonts w:hint="eastAsia" w:ascii="宋体" w:cs="宋体" w:hAnsiTheme="minorHAnsi"/>
          <w:color w:val="000000"/>
          <w:kern w:val="0"/>
          <w:sz w:val="20"/>
          <w:szCs w:val="20"/>
          <w:lang w:val="zh-CN"/>
        </w:rPr>
      </w:pPr>
      <w:r>
        <w:rPr>
          <w:rFonts w:hint="eastAsia" w:ascii="宋体" w:cs="宋体" w:hAnsiTheme="minorHAnsi"/>
          <w:color w:val="000000"/>
          <w:kern w:val="0"/>
          <w:sz w:val="20"/>
          <w:szCs w:val="20"/>
          <w:lang w:val="zh-CN"/>
        </w:rPr>
        <w:t>针对数据量，通过跟客户沟通测算未来几年的数据增长量，分三批压测，一级为当前生产数据量，二级翻一倍，三级翻两倍。【具体数据量跟客户明确】</w:t>
      </w:r>
    </w:p>
    <w:p>
      <w:pPr>
        <w:pStyle w:val="17"/>
        <w:numPr>
          <w:ilvl w:val="0"/>
          <w:numId w:val="23"/>
        </w:numPr>
        <w:contextualSpacing/>
        <w:rPr>
          <w:sz w:val="21"/>
          <w:szCs w:val="21"/>
        </w:rPr>
      </w:pPr>
      <w:r>
        <w:rPr>
          <w:rFonts w:hint="eastAsia"/>
          <w:sz w:val="21"/>
          <w:szCs w:val="21"/>
        </w:rPr>
        <w:t>性能</w:t>
      </w:r>
      <w:r>
        <w:rPr>
          <w:sz w:val="21"/>
          <w:szCs w:val="21"/>
        </w:rPr>
        <w:t>测试场景分析</w:t>
      </w:r>
    </w:p>
    <w:p>
      <w:pPr>
        <w:pStyle w:val="17"/>
        <w:numPr>
          <w:ilvl w:val="0"/>
          <w:numId w:val="26"/>
        </w:numPr>
        <w:contextualSpacing/>
        <w:rPr>
          <w:sz w:val="21"/>
          <w:szCs w:val="21"/>
        </w:rPr>
      </w:pPr>
      <w:r>
        <w:rPr>
          <w:rFonts w:hint="eastAsia"/>
          <w:sz w:val="21"/>
          <w:szCs w:val="21"/>
        </w:rPr>
        <w:t>单用户</w:t>
      </w:r>
      <w:r>
        <w:rPr>
          <w:sz w:val="21"/>
          <w:szCs w:val="21"/>
        </w:rPr>
        <w:t>场景测试</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分页列表的查询</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非分页列表的查询与操作</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主从列表的同时保存</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导入、导出</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文档上传</w:t>
      </w:r>
      <w:r>
        <w:rPr>
          <w:rFonts w:ascii="Arial" w:hAnsi="Arial" w:cs="Arial"/>
          <w:color w:val="000000"/>
          <w:kern w:val="0"/>
          <w:sz w:val="20"/>
          <w:szCs w:val="20"/>
          <w:lang w:val="zh-CN"/>
        </w:rPr>
        <w:t>/</w:t>
      </w:r>
      <w:r>
        <w:rPr>
          <w:rFonts w:hint="eastAsia" w:ascii="宋体" w:hAnsi="Arial" w:cs="宋体"/>
          <w:color w:val="000000"/>
          <w:kern w:val="0"/>
          <w:sz w:val="20"/>
          <w:szCs w:val="20"/>
          <w:lang w:val="zh-CN"/>
        </w:rPr>
        <w:t>下载</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批量操作</w:t>
      </w:r>
    </w:p>
    <w:p>
      <w:pPr>
        <w:pStyle w:val="34"/>
        <w:autoSpaceDE w:val="0"/>
        <w:autoSpaceDN w:val="0"/>
        <w:adjustRightInd w:val="0"/>
        <w:ind w:left="1560" w:firstLine="0" w:firstLineChars="0"/>
        <w:jc w:val="left"/>
        <w:rPr>
          <w:rFonts w:ascii="Arial" w:hAnsi="Arial" w:cs="Arial"/>
          <w:color w:val="000000"/>
          <w:kern w:val="0"/>
          <w:sz w:val="20"/>
          <w:szCs w:val="20"/>
          <w:lang w:val="zh-CN"/>
        </w:rPr>
      </w:pPr>
    </w:p>
    <w:p>
      <w:pPr>
        <w:pStyle w:val="17"/>
        <w:numPr>
          <w:ilvl w:val="0"/>
          <w:numId w:val="26"/>
        </w:numPr>
        <w:contextualSpacing/>
        <w:rPr>
          <w:sz w:val="21"/>
          <w:szCs w:val="21"/>
        </w:rPr>
      </w:pPr>
      <w:r>
        <w:rPr>
          <w:rFonts w:hint="eastAsia"/>
          <w:sz w:val="21"/>
          <w:szCs w:val="21"/>
        </w:rPr>
        <w:t>单交易</w:t>
      </w:r>
      <w:r>
        <w:rPr>
          <w:sz w:val="21"/>
          <w:szCs w:val="21"/>
        </w:rPr>
        <w:t>并发场景</w:t>
      </w:r>
      <w:r>
        <w:rPr>
          <w:rFonts w:hint="eastAsia"/>
          <w:sz w:val="21"/>
          <w:szCs w:val="21"/>
        </w:rPr>
        <w:t>测试</w:t>
      </w:r>
      <w:r>
        <w:rPr>
          <w:sz w:val="21"/>
          <w:szCs w:val="21"/>
        </w:rPr>
        <w:t>步骤</w:t>
      </w:r>
    </w:p>
    <w:p>
      <w:pPr>
        <w:pStyle w:val="34"/>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第一步，锁定高访问繁率模块，通过</w:t>
      </w:r>
      <w:r>
        <w:rPr>
          <w:rFonts w:ascii="宋体" w:cs="宋体" w:hAnsiTheme="minorHAnsi"/>
          <w:color w:val="000000"/>
          <w:kern w:val="0"/>
          <w:sz w:val="20"/>
          <w:szCs w:val="20"/>
          <w:lang w:val="zh-CN"/>
        </w:rPr>
        <w:t>系统日志分析</w:t>
      </w:r>
      <w:r>
        <w:rPr>
          <w:rFonts w:hint="eastAsia" w:ascii="宋体" w:cs="宋体" w:hAnsiTheme="minorHAnsi"/>
          <w:color w:val="000000"/>
          <w:kern w:val="0"/>
          <w:sz w:val="20"/>
          <w:szCs w:val="20"/>
          <w:lang w:val="zh-CN"/>
        </w:rPr>
        <w:t>，</w:t>
      </w:r>
      <w:r>
        <w:rPr>
          <w:rFonts w:ascii="宋体" w:cs="宋体" w:hAnsiTheme="minorHAnsi"/>
          <w:color w:val="000000"/>
          <w:kern w:val="0"/>
          <w:sz w:val="20"/>
          <w:szCs w:val="20"/>
          <w:lang w:val="zh-CN"/>
        </w:rPr>
        <w:t>定位排名前十</w:t>
      </w:r>
      <w:r>
        <w:rPr>
          <w:rFonts w:hint="eastAsia" w:ascii="宋体" w:cs="宋体" w:hAnsiTheme="minorHAnsi"/>
          <w:color w:val="000000"/>
          <w:kern w:val="0"/>
          <w:sz w:val="20"/>
          <w:szCs w:val="20"/>
          <w:lang w:val="zh-CN"/>
        </w:rPr>
        <w:t>的</w:t>
      </w:r>
      <w:r>
        <w:rPr>
          <w:rFonts w:ascii="宋体" w:cs="宋体" w:hAnsiTheme="minorHAnsi"/>
          <w:color w:val="000000"/>
          <w:kern w:val="0"/>
          <w:sz w:val="20"/>
          <w:szCs w:val="20"/>
          <w:lang w:val="zh-CN"/>
        </w:rPr>
        <w:t>模块</w:t>
      </w:r>
      <w:r>
        <w:rPr>
          <w:rFonts w:hint="eastAsia" w:ascii="宋体" w:cs="宋体" w:hAnsiTheme="minorHAnsi"/>
          <w:color w:val="000000"/>
          <w:kern w:val="0"/>
          <w:sz w:val="20"/>
          <w:szCs w:val="20"/>
          <w:lang w:val="zh-CN"/>
        </w:rPr>
        <w:t>，</w:t>
      </w:r>
      <w:r>
        <w:rPr>
          <w:rFonts w:ascii="宋体" w:cs="宋体" w:hAnsiTheme="minorHAnsi"/>
          <w:color w:val="000000"/>
          <w:kern w:val="0"/>
          <w:sz w:val="20"/>
          <w:szCs w:val="20"/>
          <w:lang w:val="zh-CN"/>
        </w:rPr>
        <w:t>最</w:t>
      </w:r>
      <w:r>
        <w:rPr>
          <w:rFonts w:hint="eastAsia" w:ascii="宋体" w:cs="宋体" w:hAnsiTheme="minorHAnsi"/>
          <w:color w:val="000000"/>
          <w:kern w:val="0"/>
          <w:sz w:val="20"/>
          <w:szCs w:val="20"/>
          <w:lang w:val="zh-CN"/>
        </w:rPr>
        <w:t>高峰</w:t>
      </w:r>
      <w:r>
        <w:rPr>
          <w:rFonts w:ascii="宋体" w:cs="宋体" w:hAnsiTheme="minorHAnsi"/>
          <w:color w:val="000000"/>
          <w:kern w:val="0"/>
          <w:sz w:val="20"/>
          <w:szCs w:val="20"/>
          <w:lang w:val="zh-CN"/>
        </w:rPr>
        <w:t>每小时</w:t>
      </w:r>
      <w:r>
        <w:rPr>
          <w:rFonts w:hint="eastAsia" w:ascii="宋体" w:cs="宋体" w:hAnsiTheme="minorHAnsi"/>
          <w:color w:val="000000"/>
          <w:kern w:val="0"/>
          <w:sz w:val="20"/>
          <w:szCs w:val="20"/>
          <w:lang w:val="zh-CN"/>
        </w:rPr>
        <w:t>访问</w:t>
      </w:r>
      <w:r>
        <w:rPr>
          <w:rFonts w:ascii="宋体" w:cs="宋体" w:hAnsiTheme="minorHAnsi"/>
          <w:color w:val="000000"/>
          <w:kern w:val="0"/>
          <w:sz w:val="20"/>
          <w:szCs w:val="20"/>
          <w:lang w:val="zh-CN"/>
        </w:rPr>
        <w:t>次数高于</w:t>
      </w:r>
      <w:r>
        <w:rPr>
          <w:rFonts w:hint="eastAsia" w:ascii="宋体" w:cs="宋体" w:hAnsiTheme="minorHAnsi"/>
          <w:color w:val="000000"/>
          <w:kern w:val="0"/>
          <w:sz w:val="20"/>
          <w:szCs w:val="20"/>
          <w:lang w:val="zh-CN"/>
        </w:rPr>
        <w:t>20次</w:t>
      </w:r>
      <w:r>
        <w:rPr>
          <w:rFonts w:ascii="宋体" w:cs="宋体" w:hAnsiTheme="minorHAnsi"/>
          <w:color w:val="000000"/>
          <w:kern w:val="0"/>
          <w:sz w:val="20"/>
          <w:szCs w:val="20"/>
          <w:lang w:val="zh-CN"/>
        </w:rPr>
        <w:t>的模块</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第二步，基于业务分析访问模块的业务场景及操作</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第三步，分析各类场景的高峰期业务数据量</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第四步：依据各类业务高峰期每分钟的业务量得出该场景的并发用户数</w:t>
      </w:r>
    </w:p>
    <w:p>
      <w:pPr>
        <w:pStyle w:val="34"/>
        <w:numPr>
          <w:ilvl w:val="0"/>
          <w:numId w:val="25"/>
        </w:numPr>
        <w:autoSpaceDE w:val="0"/>
        <w:autoSpaceDN w:val="0"/>
        <w:adjustRightInd w:val="0"/>
        <w:ind w:firstLineChars="0"/>
        <w:jc w:val="left"/>
        <w:rPr>
          <w:rFonts w:ascii="Arial" w:hAnsi="Arial" w:cs="Arial"/>
          <w:color w:val="000000"/>
          <w:kern w:val="0"/>
          <w:sz w:val="20"/>
          <w:szCs w:val="20"/>
          <w:lang w:val="zh-CN"/>
        </w:rPr>
      </w:pPr>
      <w:r>
        <w:rPr>
          <w:rFonts w:hint="eastAsia" w:ascii="宋体" w:cs="宋体" w:hAnsiTheme="minorHAnsi"/>
          <w:color w:val="000000"/>
          <w:kern w:val="0"/>
          <w:sz w:val="20"/>
          <w:szCs w:val="20"/>
          <w:lang w:val="zh-CN"/>
        </w:rPr>
        <w:t>第五步：依据被分析数据库的规模推算出</w:t>
      </w:r>
      <w:r>
        <w:rPr>
          <w:rFonts w:ascii="Arial" w:hAnsi="Arial" w:cs="Arial"/>
          <w:color w:val="000000"/>
          <w:kern w:val="0"/>
          <w:sz w:val="20"/>
          <w:szCs w:val="20"/>
          <w:lang w:val="zh-CN"/>
        </w:rPr>
        <w:t>3000</w:t>
      </w:r>
      <w:r>
        <w:rPr>
          <w:rFonts w:hint="eastAsia" w:ascii="宋体" w:hAnsi="Arial" w:cs="宋体"/>
          <w:color w:val="000000"/>
          <w:kern w:val="0"/>
          <w:sz w:val="20"/>
          <w:szCs w:val="20"/>
          <w:lang w:val="zh-CN"/>
        </w:rPr>
        <w:t>亿规模时的并发用户数</w:t>
      </w:r>
    </w:p>
    <w:p>
      <w:pPr>
        <w:pStyle w:val="17"/>
        <w:numPr>
          <w:ilvl w:val="0"/>
          <w:numId w:val="26"/>
        </w:numPr>
        <w:contextualSpacing/>
        <w:rPr>
          <w:sz w:val="21"/>
          <w:szCs w:val="21"/>
        </w:rPr>
      </w:pPr>
      <w:r>
        <w:rPr>
          <w:rFonts w:hint="eastAsia"/>
          <w:sz w:val="21"/>
          <w:szCs w:val="21"/>
        </w:rPr>
        <w:t>组合</w:t>
      </w:r>
      <w:r>
        <w:rPr>
          <w:sz w:val="21"/>
          <w:szCs w:val="21"/>
        </w:rPr>
        <w:t>交易场景</w:t>
      </w:r>
      <w:r>
        <w:rPr>
          <w:rFonts w:hint="eastAsia"/>
          <w:sz w:val="21"/>
          <w:szCs w:val="21"/>
        </w:rPr>
        <w:t>测试</w:t>
      </w:r>
      <w:r>
        <w:rPr>
          <w:sz w:val="21"/>
          <w:szCs w:val="21"/>
        </w:rPr>
        <w:t>步骤</w:t>
      </w:r>
    </w:p>
    <w:p>
      <w:pPr>
        <w:pStyle w:val="34"/>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第一步：锁定最高访问量的时间</w:t>
      </w:r>
      <w:r>
        <w:rPr>
          <w:rFonts w:ascii="宋体" w:cs="宋体" w:hAnsiTheme="minorHAnsi"/>
          <w:color w:val="000000"/>
          <w:kern w:val="0"/>
          <w:sz w:val="20"/>
          <w:szCs w:val="20"/>
          <w:lang w:val="zh-CN"/>
        </w:rPr>
        <w:t>(TOP20)</w:t>
      </w:r>
    </w:p>
    <w:p>
      <w:pPr>
        <w:pStyle w:val="34"/>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第二步：分析锁定时间的特征</w:t>
      </w:r>
    </w:p>
    <w:p>
      <w:pPr>
        <w:pStyle w:val="34"/>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第三步：取每类特征的两个时间点，分析该时间段各个模块的访问情况</w:t>
      </w:r>
    </w:p>
    <w:p>
      <w:pPr>
        <w:pStyle w:val="34"/>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第四步：分析不同特征时间段的模块访问情况的差异性，确认组合模型的种类及各类模型的访问模块和访问比例</w:t>
      </w:r>
    </w:p>
    <w:p>
      <w:pPr>
        <w:pStyle w:val="34"/>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第五步</w:t>
      </w:r>
      <w:r>
        <w:rPr>
          <w:rFonts w:ascii="宋体" w:cs="宋体" w:hAnsiTheme="minorHAnsi"/>
          <w:color w:val="000000"/>
          <w:kern w:val="0"/>
          <w:sz w:val="20"/>
          <w:szCs w:val="20"/>
          <w:lang w:val="zh-CN"/>
        </w:rPr>
        <w:t>：</w:t>
      </w:r>
      <w:r>
        <w:rPr>
          <w:rFonts w:hint="eastAsia" w:ascii="宋体" w:cs="宋体" w:hAnsiTheme="minorHAnsi"/>
          <w:color w:val="000000"/>
          <w:kern w:val="0"/>
          <w:sz w:val="20"/>
          <w:szCs w:val="20"/>
          <w:lang w:val="zh-CN"/>
        </w:rPr>
        <w:t>依据各模块的单交易并发场景，确认组合场景中各个模块的业务场景、各场景并发用户数、业务数据量</w:t>
      </w:r>
    </w:p>
    <w:p>
      <w:pPr>
        <w:pStyle w:val="34"/>
        <w:autoSpaceDE w:val="0"/>
        <w:autoSpaceDN w:val="0"/>
        <w:adjustRightInd w:val="0"/>
        <w:ind w:left="1560" w:firstLine="0" w:firstLineChars="0"/>
        <w:jc w:val="left"/>
        <w:rPr>
          <w:rFonts w:ascii="宋体" w:cs="宋体" w:hAnsiTheme="minorHAnsi"/>
          <w:color w:val="000000"/>
          <w:kern w:val="0"/>
          <w:sz w:val="20"/>
          <w:szCs w:val="20"/>
          <w:lang w:val="zh-CN"/>
        </w:rPr>
      </w:pPr>
    </w:p>
    <w:p>
      <w:pPr>
        <w:numPr>
          <w:ilvl w:val="0"/>
          <w:numId w:val="27"/>
        </w:numPr>
        <w:jc w:val="left"/>
      </w:pPr>
      <w:r>
        <w:rPr>
          <w:rFonts w:hint="eastAsia"/>
        </w:rPr>
        <w:t>性能测试报告</w:t>
      </w:r>
      <w:r>
        <w:t>分析</w:t>
      </w:r>
    </w:p>
    <w:p>
      <w:pPr>
        <w:pStyle w:val="5"/>
      </w:pPr>
      <w:r>
        <w:rPr>
          <w:rFonts w:hint="eastAsia"/>
        </w:rPr>
        <w:t>平台升级类测试</w:t>
      </w:r>
    </w:p>
    <w:p>
      <w:pPr>
        <w:ind w:left="864"/>
        <w:rPr>
          <w:rFonts w:hint="eastAsia"/>
          <w:lang w:val="zh-CN"/>
        </w:rPr>
      </w:pPr>
      <w:r>
        <w:rPr>
          <w:rFonts w:hint="eastAsia"/>
          <w:lang w:val="zh-CN"/>
        </w:rPr>
        <w:t>参考文档《集成测试任务指引和模板》</w:t>
      </w:r>
    </w:p>
    <w:p>
      <w:pPr>
        <w:pStyle w:val="5"/>
        <w:rPr>
          <w:rFonts w:hint="eastAsia"/>
        </w:rPr>
      </w:pPr>
      <w:r>
        <w:rPr>
          <w:rFonts w:hint="eastAsia"/>
        </w:rPr>
        <w:t>安全测试</w:t>
      </w:r>
    </w:p>
    <w:p>
      <w:pPr>
        <w:pStyle w:val="6"/>
        <w:ind w:right="210"/>
      </w:pPr>
      <w:r>
        <w:rPr>
          <w:rFonts w:hint="eastAsia"/>
        </w:rPr>
        <w:t>测试目标</w:t>
      </w:r>
    </w:p>
    <w:p>
      <w:pPr>
        <w:numPr>
          <w:ilvl w:val="0"/>
          <w:numId w:val="28"/>
        </w:numPr>
        <w:jc w:val="left"/>
      </w:pPr>
      <w:r>
        <w:rPr>
          <w:rFonts w:hint="eastAsia"/>
        </w:rPr>
        <w:t>保证安全测试用例</w:t>
      </w:r>
      <w:r>
        <w:t>全部</w:t>
      </w:r>
      <w:r>
        <w:rPr>
          <w:rFonts w:hint="eastAsia"/>
        </w:rPr>
        <w:t>执行通过；</w:t>
      </w:r>
    </w:p>
    <w:p>
      <w:pPr>
        <w:pStyle w:val="6"/>
        <w:ind w:right="210"/>
      </w:pPr>
      <w:r>
        <w:rPr>
          <w:rFonts w:hint="eastAsia"/>
        </w:rPr>
        <w:t>测试方法</w:t>
      </w:r>
    </w:p>
    <w:p>
      <w:pPr>
        <w:numPr>
          <w:ilvl w:val="0"/>
          <w:numId w:val="29"/>
        </w:numPr>
        <w:jc w:val="left"/>
      </w:pPr>
      <w:r>
        <w:rPr>
          <w:rFonts w:hint="eastAsia"/>
        </w:rPr>
        <w:t>手工测试。</w:t>
      </w:r>
    </w:p>
    <w:p>
      <w:pPr>
        <w:pStyle w:val="6"/>
        <w:ind w:right="210"/>
      </w:pPr>
      <w:r>
        <w:rPr>
          <w:rFonts w:hint="eastAsia"/>
        </w:rPr>
        <w:t>覆盖策略</w:t>
      </w:r>
    </w:p>
    <w:p>
      <w:pPr>
        <w:numPr>
          <w:ilvl w:val="0"/>
          <w:numId w:val="30"/>
        </w:numPr>
        <w:jc w:val="left"/>
      </w:pPr>
      <w:r>
        <w:rPr>
          <w:rFonts w:hint="eastAsia"/>
        </w:rPr>
        <w:t>公司最近扫雷行动，主要防止木马侵入，导致客户资料泄露；前期需要与</w:t>
      </w:r>
      <w:r>
        <w:t>PM</w:t>
      </w:r>
      <w:r>
        <w:rPr>
          <w:rFonts w:hint="eastAsia"/>
        </w:rPr>
        <w:t>沟通本次专项是否考虑的扫雷行动。</w:t>
      </w:r>
    </w:p>
    <w:p>
      <w:pPr>
        <w:numPr>
          <w:ilvl w:val="0"/>
          <w:numId w:val="31"/>
        </w:numPr>
        <w:jc w:val="left"/>
      </w:pPr>
      <w:r>
        <w:rPr>
          <w:rFonts w:hint="eastAsia"/>
        </w:rPr>
        <w:t>如果是新客户，可以建议客户先打下安全补丁</w:t>
      </w:r>
    </w:p>
    <w:p>
      <w:pPr>
        <w:numPr>
          <w:ilvl w:val="0"/>
          <w:numId w:val="31"/>
        </w:numPr>
        <w:jc w:val="left"/>
      </w:pPr>
      <w:r>
        <w:rPr>
          <w:rFonts w:hint="eastAsia"/>
        </w:rPr>
        <w:t>如果是老客户，与</w:t>
      </w:r>
      <w:r>
        <w:t>PM</w:t>
      </w:r>
      <w:r>
        <w:rPr>
          <w:rFonts w:hint="eastAsia"/>
        </w:rPr>
        <w:t>沟通是否需要进行扫雷行动，扫雷行动放在哪个阶段。</w:t>
      </w:r>
    </w:p>
    <w:p>
      <w:pPr>
        <w:numPr>
          <w:ilvl w:val="0"/>
          <w:numId w:val="32"/>
        </w:numPr>
        <w:jc w:val="left"/>
      </w:pPr>
      <w:r>
        <w:rPr>
          <w:rFonts w:hint="eastAsia"/>
        </w:rPr>
        <w:t>软件狗及版本测试</w:t>
      </w:r>
    </w:p>
    <w:p>
      <w:pPr>
        <w:numPr>
          <w:ilvl w:val="0"/>
          <w:numId w:val="33"/>
        </w:numPr>
        <w:jc w:val="left"/>
      </w:pPr>
      <w:r>
        <w:rPr>
          <w:rFonts w:hint="eastAsia"/>
        </w:rPr>
        <w:t>如果是二次开发增加个性化模块，不需要进行软件狗测试</w:t>
      </w:r>
    </w:p>
    <w:p>
      <w:pPr>
        <w:numPr>
          <w:ilvl w:val="0"/>
          <w:numId w:val="33"/>
        </w:numPr>
        <w:jc w:val="left"/>
      </w:pPr>
      <w:r>
        <w:rPr>
          <w:rFonts w:hint="eastAsia"/>
        </w:rPr>
        <w:t>如果客户想要新的产品，需要进行软件狗测试，如电子开盘属于新产品，客户需要新增这个模块，必须先写狗</w:t>
      </w:r>
    </w:p>
    <w:p>
      <w:pPr>
        <w:numPr>
          <w:ilvl w:val="0"/>
          <w:numId w:val="34"/>
        </w:numPr>
        <w:jc w:val="left"/>
      </w:pPr>
      <w:r>
        <w:rPr>
          <w:rFonts w:hint="eastAsia"/>
        </w:rPr>
        <w:t>权限点测试</w:t>
      </w:r>
    </w:p>
    <w:p>
      <w:pPr>
        <w:numPr>
          <w:ilvl w:val="0"/>
          <w:numId w:val="35"/>
        </w:numPr>
        <w:jc w:val="left"/>
      </w:pPr>
      <w:r>
        <w:rPr>
          <w:rFonts w:hint="eastAsia"/>
        </w:rPr>
        <w:t>权限点测试一般放在功能测试中</w:t>
      </w:r>
    </w:p>
    <w:p>
      <w:pPr>
        <w:numPr>
          <w:ilvl w:val="0"/>
          <w:numId w:val="35"/>
        </w:numPr>
        <w:jc w:val="left"/>
      </w:pPr>
      <w:r>
        <w:rPr>
          <w:rFonts w:hint="eastAsia"/>
        </w:rPr>
        <w:t>权限点组合测试</w:t>
      </w:r>
    </w:p>
    <w:p>
      <w:pPr>
        <w:numPr>
          <w:ilvl w:val="0"/>
          <w:numId w:val="35"/>
        </w:numPr>
        <w:jc w:val="left"/>
      </w:pPr>
      <w:r>
        <w:rPr>
          <w:rFonts w:hint="eastAsia"/>
        </w:rPr>
        <w:t>团队权限和用户权限测试：如销售系统要着重测试团队权限和用户权限过滤。</w:t>
      </w:r>
    </w:p>
    <w:p>
      <w:pPr>
        <w:numPr>
          <w:ilvl w:val="0"/>
          <w:numId w:val="36"/>
        </w:numPr>
        <w:jc w:val="left"/>
      </w:pPr>
      <w:r>
        <w:rPr>
          <w:rFonts w:hint="eastAsia"/>
        </w:rPr>
        <w:t>密码策略测试</w:t>
      </w:r>
    </w:p>
    <w:p>
      <w:pPr>
        <w:numPr>
          <w:ilvl w:val="0"/>
          <w:numId w:val="37"/>
        </w:numPr>
        <w:jc w:val="left"/>
      </w:pPr>
      <w:r>
        <w:rPr>
          <w:rFonts w:hint="eastAsia"/>
        </w:rPr>
        <w:t>如果需求有涉及到密码策略方面，需要进行密码策略测试</w:t>
      </w:r>
    </w:p>
    <w:p>
      <w:pPr>
        <w:numPr>
          <w:ilvl w:val="0"/>
          <w:numId w:val="36"/>
        </w:numPr>
        <w:jc w:val="left"/>
      </w:pPr>
      <w:r>
        <w:t>http改https</w:t>
      </w:r>
    </w:p>
    <w:p>
      <w:pPr>
        <w:numPr>
          <w:ilvl w:val="0"/>
          <w:numId w:val="37"/>
        </w:numPr>
        <w:jc w:val="left"/>
        <w:rPr>
          <w:rFonts w:ascii="Arial" w:hAnsi="Arial" w:cs="Arial"/>
          <w:color w:val="333333"/>
        </w:rPr>
      </w:pPr>
      <w:r>
        <w:rPr>
          <w:rFonts w:ascii="Arial" w:hAnsi="Arial" w:cs="Arial"/>
          <w:color w:val="333333"/>
        </w:rPr>
        <w:t>可以分别用http还有https登录试试。如果用https可以正常登录，地址栏显示一把锁头，那么这个网站是有部署SSL的。</w:t>
      </w:r>
    </w:p>
    <w:p>
      <w:pPr>
        <w:numPr>
          <w:ilvl w:val="0"/>
          <w:numId w:val="37"/>
        </w:numPr>
        <w:jc w:val="left"/>
        <w:rPr>
          <w:rFonts w:ascii="Arial" w:hAnsi="Arial" w:cs="Arial"/>
          <w:color w:val="333333"/>
        </w:rPr>
      </w:pPr>
      <w:r>
        <w:rPr>
          <w:rFonts w:ascii="Arial" w:hAnsi="Arial" w:cs="Arial"/>
          <w:color w:val="333333"/>
        </w:rPr>
        <w:t>如果http和https都能够正常登录，进一步说明该网站没有设置强制https登录，或者说没有设置http链接自动跳转https链接.</w:t>
      </w:r>
    </w:p>
    <w:p>
      <w:pPr>
        <w:numPr>
          <w:ilvl w:val="0"/>
          <w:numId w:val="37"/>
        </w:numPr>
        <w:jc w:val="left"/>
        <w:rPr>
          <w:rFonts w:ascii="Arial" w:hAnsi="Arial" w:cs="Arial"/>
          <w:color w:val="333333"/>
        </w:rPr>
      </w:pPr>
      <w:r>
        <w:rPr>
          <w:rFonts w:ascii="Arial" w:hAnsi="Arial" w:cs="Arial"/>
          <w:color w:val="333333"/>
        </w:rPr>
        <w:t>相反如果用http登录，结果跳转到https页面，说明网站部署了SSL，而且设置了http自动跳转https</w:t>
      </w:r>
    </w:p>
    <w:p>
      <w:pPr>
        <w:numPr>
          <w:ilvl w:val="0"/>
          <w:numId w:val="37"/>
        </w:numPr>
        <w:jc w:val="left"/>
        <w:rPr>
          <w:rFonts w:ascii="Arial" w:hAnsi="Arial" w:cs="Arial"/>
          <w:color w:val="333333"/>
        </w:rPr>
      </w:pPr>
      <w:r>
        <w:rPr>
          <w:rFonts w:ascii="Arial" w:hAnsi="Arial" w:cs="Arial"/>
          <w:color w:val="333333"/>
        </w:rPr>
        <w:t>也可以通过SSL体检网站，输入域名进行SSL体检。这样可以直观看出网站有没有部署SSL</w:t>
      </w:r>
    </w:p>
    <w:p>
      <w:pPr>
        <w:ind w:left="1271"/>
        <w:jc w:val="left"/>
        <w:rPr>
          <w:rFonts w:hint="eastAsia"/>
        </w:rPr>
      </w:pPr>
    </w:p>
    <w:p>
      <w:pPr>
        <w:pStyle w:val="5"/>
      </w:pPr>
      <w:r>
        <w:rPr>
          <w:rFonts w:hint="eastAsia"/>
        </w:rPr>
        <w:t>兼容测试</w:t>
      </w:r>
    </w:p>
    <w:p>
      <w:pPr>
        <w:pStyle w:val="6"/>
        <w:ind w:left="1218" w:right="210"/>
      </w:pPr>
      <w:r>
        <w:t>测试目标</w:t>
      </w:r>
    </w:p>
    <w:p>
      <w:pPr>
        <w:pStyle w:val="17"/>
        <w:shd w:val="clear" w:color="auto" w:fill="FFFFFF"/>
        <w:spacing w:before="150" w:beforeAutospacing="0" w:after="0" w:afterAutospacing="0"/>
        <w:ind w:left="420"/>
        <w:rPr>
          <w:rFonts w:ascii="Times New Roman" w:hAnsi="Times New Roman" w:cs="Times New Roman"/>
          <w:kern w:val="2"/>
          <w:sz w:val="21"/>
        </w:rPr>
      </w:pPr>
      <w:r>
        <w:rPr>
          <w:rFonts w:ascii="Times New Roman" w:hAnsi="Times New Roman" w:cs="Times New Roman"/>
          <w:kern w:val="2"/>
          <w:sz w:val="21"/>
        </w:rPr>
        <w:t>保证在不同浏览器不同版本下，WEB端访问正常，无兼容性问题；保证在不同类型手机，及不同操作系统的不同版本下，移动端访问正常，无兼容性问题。</w:t>
      </w:r>
    </w:p>
    <w:p>
      <w:pPr>
        <w:pStyle w:val="6"/>
        <w:ind w:left="210" w:leftChars="100" w:right="210"/>
      </w:pPr>
      <w:r>
        <w:rPr>
          <w:rFonts w:hint="eastAsia"/>
        </w:rPr>
        <w:t>测试方法</w:t>
      </w:r>
    </w:p>
    <w:p>
      <w:pPr>
        <w:pStyle w:val="17"/>
        <w:shd w:val="clear" w:color="auto" w:fill="FFFFFF"/>
        <w:spacing w:before="150" w:beforeAutospacing="0" w:after="0" w:afterAutospacing="0"/>
        <w:ind w:firstLine="420"/>
        <w:rPr>
          <w:rFonts w:ascii="Times New Roman" w:hAnsi="Times New Roman" w:cs="Times New Roman"/>
          <w:kern w:val="2"/>
          <w:sz w:val="21"/>
        </w:rPr>
      </w:pPr>
      <w:r>
        <w:rPr>
          <w:rFonts w:ascii="Times New Roman" w:hAnsi="Times New Roman" w:cs="Times New Roman"/>
          <w:kern w:val="2"/>
          <w:sz w:val="21"/>
        </w:rPr>
        <w:t>工具与方法：手工测试</w:t>
      </w:r>
    </w:p>
    <w:p>
      <w:pPr>
        <w:pStyle w:val="6"/>
        <w:ind w:left="210" w:leftChars="100" w:right="210"/>
      </w:pPr>
      <w:r>
        <w:rPr>
          <w:rFonts w:hint="eastAsia"/>
        </w:rPr>
        <w:t>覆盖策略：</w:t>
      </w:r>
    </w:p>
    <w:p>
      <w:pPr>
        <w:numPr>
          <w:ilvl w:val="0"/>
          <w:numId w:val="38"/>
        </w:numPr>
        <w:jc w:val="left"/>
      </w:pPr>
      <w:r>
        <w:rPr>
          <w:rFonts w:hint="eastAsia"/>
        </w:rPr>
        <w:t>主要包括产品之间的兼容（如</w:t>
      </w:r>
      <w:r>
        <w:t>ERP</w:t>
      </w:r>
      <w:r>
        <w:rPr>
          <w:rFonts w:hint="eastAsia"/>
        </w:rPr>
        <w:t>和</w:t>
      </w:r>
      <w:r>
        <w:t>EKP</w:t>
      </w:r>
      <w:r>
        <w:rPr>
          <w:rFonts w:hint="eastAsia"/>
        </w:rPr>
        <w:t>）、</w:t>
      </w:r>
      <w:r>
        <w:t>ERP</w:t>
      </w:r>
      <w:r>
        <w:rPr>
          <w:rFonts w:hint="eastAsia"/>
        </w:rPr>
        <w:t>各版本之间的兼容以及我们的产品和第三方系统之间的兼容（如：和其他公司财务软件、办公平台之间的兼容）。</w:t>
      </w:r>
    </w:p>
    <w:p>
      <w:pPr>
        <w:numPr>
          <w:ilvl w:val="0"/>
          <w:numId w:val="38"/>
        </w:numPr>
        <w:jc w:val="left"/>
      </w:pPr>
      <w:r>
        <w:rPr>
          <w:rFonts w:hint="eastAsia"/>
        </w:rPr>
        <w:t>目前</w:t>
      </w:r>
      <w:r>
        <w:t>ERP</w:t>
      </w:r>
      <w:r>
        <w:rPr>
          <w:rFonts w:hint="eastAsia"/>
        </w:rPr>
        <w:t>和</w:t>
      </w:r>
      <w:r>
        <w:t>EKP</w:t>
      </w:r>
      <w:r>
        <w:rPr>
          <w:rFonts w:hint="eastAsia"/>
        </w:rPr>
        <w:t>系统是能实现兼容，但</w:t>
      </w:r>
      <w:r>
        <w:t>ERP</w:t>
      </w:r>
      <w:r>
        <w:rPr>
          <w:rFonts w:hint="eastAsia"/>
        </w:rPr>
        <w:t>是不支持各版本之间的兼容的。未来的规划是，</w:t>
      </w:r>
      <w:r>
        <w:t>ERP</w:t>
      </w:r>
      <w:r>
        <w:rPr>
          <w:rFonts w:hint="eastAsia"/>
        </w:rPr>
        <w:t>各子系统各版本之间实现可拔插的集成兼容，如：</w:t>
      </w:r>
      <w:r>
        <w:t>ERP2.5.3</w:t>
      </w:r>
      <w:r>
        <w:rPr>
          <w:rFonts w:hint="eastAsia"/>
        </w:rPr>
        <w:t>的成本系统可和</w:t>
      </w:r>
      <w:r>
        <w:t>ERP254</w:t>
      </w:r>
      <w:r>
        <w:rPr>
          <w:rFonts w:hint="eastAsia"/>
        </w:rPr>
        <w:t>的全面预算系统集成在一起使用。</w:t>
      </w:r>
    </w:p>
    <w:p>
      <w:pPr>
        <w:numPr>
          <w:ilvl w:val="0"/>
          <w:numId w:val="38"/>
        </w:numPr>
        <w:jc w:val="left"/>
      </w:pPr>
      <w:r>
        <w:rPr>
          <w:rFonts w:hint="eastAsia"/>
        </w:rPr>
        <w:t>针对不同浏览器，不同系统版本进行测试</w:t>
      </w:r>
    </w:p>
    <w:p>
      <w:pPr>
        <w:pStyle w:val="5"/>
      </w:pPr>
      <w:r>
        <w:rPr>
          <w:rFonts w:hint="eastAsia"/>
        </w:rPr>
        <w:t>数据</w:t>
      </w:r>
      <w:r>
        <w:t>调整</w:t>
      </w:r>
      <w:r>
        <w:rPr>
          <w:rFonts w:hint="eastAsia"/>
        </w:rPr>
        <w:t>测试</w:t>
      </w:r>
    </w:p>
    <w:p>
      <w:pPr>
        <w:pStyle w:val="6"/>
        <w:ind w:right="210"/>
      </w:pPr>
      <w:r>
        <w:rPr>
          <w:rFonts w:hint="eastAsia"/>
        </w:rPr>
        <w:t>测试目标</w:t>
      </w:r>
    </w:p>
    <w:p>
      <w:pPr>
        <w:pStyle w:val="17"/>
        <w:shd w:val="clear" w:color="auto" w:fill="FFFFFF"/>
        <w:spacing w:before="150" w:beforeAutospacing="0" w:after="0" w:afterAutospacing="0"/>
        <w:ind w:left="420"/>
        <w:rPr>
          <w:rFonts w:ascii="Times New Roman" w:hAnsi="Times New Roman" w:cs="Times New Roman"/>
          <w:kern w:val="2"/>
          <w:sz w:val="21"/>
        </w:rPr>
      </w:pPr>
      <w:r>
        <w:rPr>
          <w:rFonts w:hint="eastAsia" w:ascii="Times New Roman" w:hAnsi="Times New Roman" w:cs="Times New Roman"/>
          <w:kern w:val="2"/>
          <w:sz w:val="21"/>
        </w:rPr>
        <w:t>保证迁移数据展示正常、历史数据处理正常、数据流转正常、数据结果正确</w:t>
      </w:r>
    </w:p>
    <w:p>
      <w:pPr>
        <w:pStyle w:val="6"/>
        <w:ind w:right="210"/>
      </w:pPr>
      <w:r>
        <w:rPr>
          <w:rFonts w:hint="eastAsia"/>
        </w:rPr>
        <w:t>测试方法</w:t>
      </w:r>
    </w:p>
    <w:p>
      <w:pPr>
        <w:pStyle w:val="17"/>
        <w:shd w:val="clear" w:color="auto" w:fill="FFFFFF"/>
        <w:spacing w:before="150" w:beforeAutospacing="0" w:after="0" w:afterAutospacing="0"/>
        <w:ind w:left="420"/>
        <w:rPr>
          <w:rFonts w:ascii="Times New Roman" w:hAnsi="Times New Roman" w:cs="Times New Roman"/>
          <w:kern w:val="2"/>
          <w:sz w:val="21"/>
        </w:rPr>
      </w:pPr>
      <w:r>
        <w:rPr>
          <w:rFonts w:hint="eastAsia" w:ascii="Times New Roman" w:hAnsi="Times New Roman" w:cs="Times New Roman"/>
          <w:kern w:val="2"/>
          <w:sz w:val="21"/>
        </w:rPr>
        <w:t>使用手工测试活使用导数工具(待专业线规划</w:t>
      </w:r>
      <w:r>
        <w:rPr>
          <w:rFonts w:ascii="Times New Roman" w:hAnsi="Times New Roman" w:cs="Times New Roman"/>
          <w:kern w:val="2"/>
          <w:sz w:val="21"/>
        </w:rPr>
        <w:t>)</w:t>
      </w:r>
    </w:p>
    <w:p>
      <w:pPr>
        <w:pStyle w:val="6"/>
        <w:ind w:right="210"/>
      </w:pPr>
      <w:r>
        <w:rPr>
          <w:rFonts w:hint="eastAsia"/>
        </w:rPr>
        <w:t>测试要点</w:t>
      </w:r>
    </w:p>
    <w:p>
      <w:pPr>
        <w:numPr>
          <w:ilvl w:val="0"/>
          <w:numId w:val="38"/>
        </w:numPr>
        <w:jc w:val="left"/>
      </w:pPr>
      <w:r>
        <w:t>数据量一致性测试</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   要做到新老系统无缝切换，就必须保证数据的正确性和一致性，首要条件就是迁移的数据量是保持一致的，否则无法进行其他测试。</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方法：</w:t>
      </w:r>
      <w:r>
        <w:rPr>
          <w:rFonts w:hint="eastAsia" w:ascii="宋体" w:hAnsi="宋体" w:cs="宋体"/>
          <w:color w:val="000000"/>
          <w:kern w:val="0"/>
          <w:sz w:val="20"/>
          <w:szCs w:val="20"/>
        </w:rPr>
        <w:t>①</w:t>
      </w:r>
      <w:r>
        <w:rPr>
          <w:rFonts w:ascii="Courier New" w:hAnsi="Courier New" w:cs="Courier New"/>
          <w:color w:val="000000"/>
          <w:kern w:val="0"/>
          <w:sz w:val="20"/>
          <w:szCs w:val="20"/>
        </w:rPr>
        <w:t>、可以通过文本统计工具或者数据库连接工具将迁移前的数据库表名、字段、数量等进行统计，然后将迁移后的新数据库表名、字段、数量等进行统计，然后进行比较。</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     </w:t>
      </w:r>
      <w:r>
        <w:rPr>
          <w:rFonts w:hint="eastAsia" w:ascii="宋体" w:hAnsi="宋体" w:cs="宋体"/>
          <w:color w:val="000000"/>
          <w:kern w:val="0"/>
          <w:sz w:val="20"/>
          <w:szCs w:val="20"/>
        </w:rPr>
        <w:t>②</w:t>
      </w:r>
      <w:r>
        <w:rPr>
          <w:rFonts w:ascii="Courier New" w:hAnsi="Courier New" w:cs="Courier New"/>
          <w:color w:val="000000"/>
          <w:kern w:val="0"/>
          <w:sz w:val="20"/>
          <w:szCs w:val="20"/>
        </w:rPr>
        <w:t>、通过MD5生成工具，对新老数据文本进行MD5值比对测试，如果一致则表示数据量一致，如果不一致，则表明迁移后的数据有部分存在问题。</w:t>
      </w:r>
    </w:p>
    <w:p>
      <w:pPr>
        <w:pStyle w:val="34"/>
        <w:widowControl/>
        <w:numPr>
          <w:ilvl w:val="0"/>
          <w:numId w:val="39"/>
        </w:numPr>
        <w:shd w:val="clear" w:color="auto" w:fill="FFFFFF"/>
        <w:spacing w:before="150" w:after="150"/>
        <w:ind w:firstLineChars="0"/>
        <w:jc w:val="left"/>
        <w:rPr>
          <w:rFonts w:ascii="Helvetica" w:hAnsi="Helvetica" w:cs="Helvetica"/>
          <w:color w:val="000000"/>
          <w:kern w:val="0"/>
          <w:szCs w:val="21"/>
        </w:rPr>
      </w:pPr>
      <w:r>
        <w:t>数据库表结构变化测试</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   这种测试分2种情况：一种是新老数据库表结构完全不存在关系，新数据库表的字段都是给定的默认值；还有一种是新数据库表字段是由原有系统数据库表字段转换而来。</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方法：针对第一种情况，因为新增的字段都是给定的默认值，所以只需要根据开发提供的填写规则，检查该字段的所有值是否满足填写规则。</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     针对第二种情况，可以通过编写自动化测试脚本或者人工抽样或者切片方式进行，具体的抽样选择根据数据量等具体情况选择合适的比例即可。</w:t>
      </w:r>
    </w:p>
    <w:p>
      <w:pPr>
        <w:pStyle w:val="34"/>
        <w:widowControl/>
        <w:numPr>
          <w:ilvl w:val="0"/>
          <w:numId w:val="39"/>
        </w:numPr>
        <w:shd w:val="clear" w:color="auto" w:fill="FFFFFF"/>
        <w:spacing w:before="150" w:after="150"/>
        <w:ind w:firstLineChars="0"/>
        <w:jc w:val="left"/>
      </w:pPr>
      <w:r>
        <w:t>业务逻辑测试</w:t>
      </w:r>
    </w:p>
    <w:p>
      <w:pPr>
        <w:widowControl/>
        <w:shd w:val="clear" w:color="auto" w:fill="FFFFFF"/>
        <w:spacing w:before="150" w:after="150"/>
        <w:jc w:val="left"/>
        <w:rPr>
          <w:rFonts w:ascii="Helvetica" w:hAnsi="Helvetica" w:cs="Helvetica"/>
          <w:color w:val="000000"/>
          <w:kern w:val="0"/>
          <w:szCs w:val="21"/>
        </w:rPr>
      </w:pPr>
      <w:r>
        <w:rPr>
          <w:rFonts w:ascii="Courier New" w:hAnsi="Courier New" w:cs="Courier New"/>
          <w:color w:val="000000"/>
          <w:kern w:val="0"/>
          <w:sz w:val="20"/>
          <w:szCs w:val="20"/>
        </w:rPr>
        <w:t>完成上面的数据迁移测试后，需要在新的系统中进行回归测试，以确保迁移过来的数据是100%可用的。</w:t>
      </w:r>
    </w:p>
    <w:p>
      <w:pPr>
        <w:widowControl/>
        <w:shd w:val="clear" w:color="auto" w:fill="FFFFFF"/>
        <w:spacing w:before="150"/>
        <w:jc w:val="left"/>
        <w:rPr>
          <w:rFonts w:ascii="Helvetica" w:hAnsi="Helvetica" w:cs="Helvetica"/>
          <w:color w:val="000000"/>
          <w:kern w:val="0"/>
          <w:szCs w:val="21"/>
        </w:rPr>
      </w:pPr>
      <w:r>
        <w:rPr>
          <w:rFonts w:ascii="Courier New" w:hAnsi="Courier New" w:cs="Courier New"/>
          <w:color w:val="000000"/>
          <w:kern w:val="0"/>
          <w:sz w:val="20"/>
          <w:szCs w:val="20"/>
        </w:rPr>
        <w:t>回归测试前需要和业务、开发确认哪些业务模块涉及了哪些表，然后根据具体情况，尽可能的提高测试用例覆盖率，做一次全系统的功能回归测试（可以考虑自动化测试来替代一部分手工测试）。</w:t>
      </w:r>
    </w:p>
    <w:p/>
    <w:p>
      <w:pPr>
        <w:pStyle w:val="6"/>
        <w:ind w:right="210"/>
      </w:pPr>
      <w:r>
        <w:t>测试注意点</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是否存在跨公司、跨项目的迁移；</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要注意null值的处理（系统间的容错处理不同）；</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提前识别是否有拼接字段；</w:t>
      </w:r>
    </w:p>
    <w:p>
      <w:pPr>
        <w:pStyle w:val="40"/>
        <w:numPr>
          <w:ilvl w:val="0"/>
          <w:numId w:val="25"/>
        </w:numPr>
        <w:autoSpaceDE w:val="0"/>
        <w:autoSpaceDN w:val="0"/>
        <w:adjustRightInd w:val="0"/>
        <w:ind w:firstLineChars="0"/>
        <w:jc w:val="left"/>
        <w:rPr>
          <w:rFonts w:ascii="宋体" w:cs="宋体" w:hAnsiTheme="minorHAnsi"/>
          <w:color w:val="000000"/>
          <w:kern w:val="0"/>
          <w:sz w:val="20"/>
          <w:szCs w:val="20"/>
          <w:lang w:val="zh-CN"/>
        </w:rPr>
      </w:pPr>
      <w:r>
        <w:rPr>
          <w:rFonts w:hint="eastAsia" w:ascii="宋体" w:cs="宋体" w:hAnsiTheme="minorHAnsi"/>
          <w:color w:val="000000"/>
          <w:kern w:val="0"/>
          <w:sz w:val="20"/>
          <w:szCs w:val="20"/>
          <w:lang w:val="zh-CN"/>
        </w:rPr>
        <w:t>转换规则是否全面：新老系统之间所有字段名字的匹配、字段内容的匹配转换（比如老系统存储是空，到新系统规则应该是有默认值或null，避免新系统报错；再比如金额长度，如小数点的精确度，2位和4位，避免高位转低位，导致数据丢失）</w:t>
      </w:r>
    </w:p>
    <w:p>
      <w:pPr>
        <w:pStyle w:val="2"/>
      </w:pPr>
      <w:r>
        <w:rPr>
          <w:rFonts w:hint="eastAsia"/>
        </w:rPr>
        <w:t>安排</w:t>
      </w:r>
      <w:r>
        <w:t>计划</w:t>
      </w:r>
    </w:p>
    <w:p>
      <w:pPr>
        <w:rPr>
          <w:ins w:id="36" w:author="zhangyue" w:date="2020-02-27T14:34:00Z"/>
          <w:lang w:val="zh-CN"/>
        </w:rPr>
      </w:pPr>
      <w:del w:id="37" w:author="Administrator2" w:date="2020-02-27T14:36:00Z">
        <w:r>
          <w:rPr/>
          <mc:AlternateContent>
            <mc:Choice Requires="wpg">
              <w:drawing>
                <wp:anchor distT="0" distB="0" distL="114300" distR="114300" simplePos="0" relativeHeight="251662336" behindDoc="0" locked="0" layoutInCell="1" allowOverlap="1">
                  <wp:simplePos x="0" y="0"/>
                  <wp:positionH relativeFrom="margin">
                    <wp:posOffset>470535</wp:posOffset>
                  </wp:positionH>
                  <wp:positionV relativeFrom="paragraph">
                    <wp:posOffset>148590</wp:posOffset>
                  </wp:positionV>
                  <wp:extent cx="4746625" cy="808990"/>
                  <wp:effectExtent l="19050" t="19050" r="34925" b="48260"/>
                  <wp:wrapNone/>
                  <wp:docPr id="24" name="组合 24"/>
                  <wp:cNvGraphicFramePr/>
                  <a:graphic xmlns:a="http://schemas.openxmlformats.org/drawingml/2006/main">
                    <a:graphicData uri="http://schemas.microsoft.com/office/word/2010/wordprocessingGroup">
                      <wpg:wgp>
                        <wpg:cNvGrpSpPr/>
                        <wpg:grpSpPr>
                          <a:xfrm>
                            <a:off x="0" y="0"/>
                            <a:ext cx="4746928" cy="808990"/>
                            <a:chOff x="2219" y="5377"/>
                            <a:chExt cx="6766" cy="1274"/>
                          </a:xfrm>
                        </wpg:grpSpPr>
                        <wps:wsp>
                          <wps:cNvPr id="25" name="Text Box 7"/>
                          <wps:cNvSpPr txBox="1">
                            <a:spLocks noChangeArrowheads="1"/>
                          </wps:cNvSpPr>
                          <wps:spPr bwMode="auto">
                            <a:xfrm>
                              <a:off x="6120" y="5377"/>
                              <a:ext cx="2835" cy="516"/>
                            </a:xfrm>
                            <a:prstGeom prst="rect">
                              <a:avLst/>
                            </a:prstGeom>
                            <a:solidFill>
                              <a:srgbClr val="9BBB59"/>
                            </a:solidFill>
                            <a:ln w="38100">
                              <a:solidFill>
                                <a:srgbClr val="B6E7BC"/>
                              </a:solidFill>
                              <a:miter lim="800000"/>
                            </a:ln>
                            <a:effectLst>
                              <a:outerShdw dist="28398" dir="3806097" algn="ctr" rotWithShape="0">
                                <a:srgbClr val="4E6128">
                                  <a:alpha val="50000"/>
                                </a:srgbClr>
                              </a:outerShdw>
                            </a:effectLst>
                          </wps:spPr>
                          <wps:txbx>
                            <w:txbxContent>
                              <w:p>
                                <w:pPr>
                                  <w:rPr>
                                    <w:del w:id="39" w:author="Administrator2" w:date="2020-02-27T14:36:00Z"/>
                                    <w:b/>
                                  </w:rPr>
                                </w:pPr>
                                <w:del w:id="40" w:author="Administrator2" w:date="2020-02-27T14:36:00Z">
                                  <w:r>
                                    <w:rPr>
                                      <w:rFonts w:hint="eastAsia"/>
                                      <w:b/>
                                    </w:rPr>
                                    <w:delText>测试工序及各工序策略安排</w:delText>
                                  </w:r>
                                </w:del>
                              </w:p>
                            </w:txbxContent>
                          </wps:txbx>
                          <wps:bodyPr rot="0" vert="horz" wrap="square" lIns="91440" tIns="45720" rIns="91440" bIns="45720" anchor="t" anchorCtr="0" upright="1">
                            <a:noAutofit/>
                          </wps:bodyPr>
                        </wps:wsp>
                        <wpg:grpSp>
                          <wpg:cNvPr id="26" name="Group 8"/>
                          <wpg:cNvGrpSpPr/>
                          <wpg:grpSpPr>
                            <a:xfrm>
                              <a:off x="2219" y="5505"/>
                              <a:ext cx="6766" cy="1146"/>
                              <a:chOff x="2219" y="5505"/>
                              <a:chExt cx="6766" cy="1146"/>
                            </a:xfrm>
                          </wpg:grpSpPr>
                          <wps:wsp>
                            <wps:cNvPr id="28" name="Text Box 9"/>
                            <wps:cNvSpPr txBox="1">
                              <a:spLocks noChangeArrowheads="1"/>
                            </wps:cNvSpPr>
                            <wps:spPr bwMode="auto">
                              <a:xfrm>
                                <a:off x="2219" y="5730"/>
                                <a:ext cx="2176" cy="516"/>
                              </a:xfrm>
                              <a:prstGeom prst="rect">
                                <a:avLst/>
                              </a:prstGeom>
                              <a:solidFill>
                                <a:srgbClr val="4BACC6"/>
                              </a:solidFill>
                              <a:ln w="38100">
                                <a:solidFill>
                                  <a:srgbClr val="B6E7BC"/>
                                </a:solidFill>
                                <a:miter lim="800000"/>
                              </a:ln>
                              <a:effectLst>
                                <a:outerShdw dist="28398" dir="3806097" algn="ctr" rotWithShape="0">
                                  <a:srgbClr val="205867">
                                    <a:alpha val="50000"/>
                                  </a:srgbClr>
                                </a:outerShdw>
                              </a:effectLst>
                            </wps:spPr>
                            <wps:txbx>
                              <w:txbxContent>
                                <w:p>
                                  <w:pPr>
                                    <w:rPr>
                                      <w:del w:id="41" w:author="Administrator2" w:date="2020-02-27T14:36:00Z"/>
                                      <w:b/>
                                    </w:rPr>
                                  </w:pPr>
                                  <w:del w:id="42" w:author="Administrator2" w:date="2020-02-27T14:36:00Z">
                                    <w:r>
                                      <w:rPr>
                                        <w:rFonts w:hint="eastAsia"/>
                                        <w:b/>
                                      </w:rPr>
                                      <w:delText>安排计划</w:delText>
                                    </w:r>
                                  </w:del>
                                </w:p>
                              </w:txbxContent>
                            </wps:txbx>
                            <wps:bodyPr rot="0" vert="horz" wrap="square" lIns="91440" tIns="45720" rIns="91440" bIns="45720" anchor="t" anchorCtr="0" upright="1">
                              <a:noAutofit/>
                            </wps:bodyPr>
                          </wps:wsp>
                          <wps:wsp>
                            <wps:cNvPr id="29" name="Text Box 10"/>
                            <wps:cNvSpPr txBox="1">
                              <a:spLocks noChangeArrowheads="1"/>
                            </wps:cNvSpPr>
                            <wps:spPr bwMode="auto">
                              <a:xfrm>
                                <a:off x="6143" y="6135"/>
                                <a:ext cx="2842" cy="516"/>
                              </a:xfrm>
                              <a:prstGeom prst="rect">
                                <a:avLst/>
                              </a:prstGeom>
                              <a:solidFill>
                                <a:srgbClr val="9BBB59"/>
                              </a:solidFill>
                              <a:ln w="38100">
                                <a:solidFill>
                                  <a:srgbClr val="B6E7BC"/>
                                </a:solidFill>
                                <a:miter lim="800000"/>
                              </a:ln>
                              <a:effectLst>
                                <a:outerShdw dist="28398" dir="3806097" algn="ctr" rotWithShape="0">
                                  <a:srgbClr val="4E6128">
                                    <a:alpha val="50000"/>
                                  </a:srgbClr>
                                </a:outerShdw>
                              </a:effectLst>
                            </wps:spPr>
                            <wps:txbx>
                              <w:txbxContent>
                                <w:p>
                                  <w:pPr>
                                    <w:rPr>
                                      <w:del w:id="43" w:author="Administrator2" w:date="2020-02-27T14:36:00Z"/>
                                      <w:vanish/>
                                    </w:rPr>
                                  </w:pPr>
                                </w:p>
                                <w:p>
                                  <w:pPr>
                                    <w:rPr>
                                      <w:del w:id="44" w:author="Administrator2" w:date="2020-02-27T14:36:00Z"/>
                                      <w:b/>
                                    </w:rPr>
                                  </w:pPr>
                                  <w:del w:id="45" w:author="Administrator2" w:date="2020-02-27T14:36:00Z">
                                    <w:r>
                                      <w:rPr>
                                        <w:rFonts w:hint="eastAsia"/>
                                        <w:vanish/>
                                      </w:rPr>
                                      <w:delText>定</w:delText>
                                    </w:r>
                                  </w:del>
                                  <w:del w:id="46" w:author="Administrator2" w:date="2020-02-27T14:36:00Z">
                                    <w:r>
                                      <w:rPr>
                                        <w:vanish/>
                                      </w:rPr>
                                      <w:delText xml:space="preserve">4      </w:delText>
                                    </w:r>
                                  </w:del>
                                  <w:del w:id="47" w:author="Administrator2" w:date="2020-02-27T14:36:00Z">
                                    <w:r>
                                      <w:rPr>
                                        <w:b/>
                                      </w:rPr>
                                      <w:delText>5W1H</w:delText>
                                    </w:r>
                                  </w:del>
                                  <w:del w:id="48" w:author="Administrator2" w:date="2020-02-27T14:36:00Z">
                                    <w:r>
                                      <w:rPr>
                                        <w:rFonts w:hint="eastAsia"/>
                                        <w:b/>
                                      </w:rPr>
                                      <w:delText>原则</w:delText>
                                    </w:r>
                                  </w:del>
                                </w:p>
                              </w:txbxContent>
                            </wps:txbx>
                            <wps:bodyPr rot="0" vert="horz" wrap="square" lIns="91440" tIns="45720" rIns="91440" bIns="45720" anchor="t" anchorCtr="0" upright="1">
                              <a:noAutofit/>
                            </wps:bodyPr>
                          </wps:wsp>
                          <wps:wsp>
                            <wps:cNvPr id="30" name="AutoShape 11"/>
                            <wps:cNvSpPr>
                              <a:spLocks noChangeArrowheads="1"/>
                            </wps:cNvSpPr>
                            <wps:spPr bwMode="auto">
                              <a:xfrm>
                                <a:off x="4485" y="5970"/>
                                <a:ext cx="1155" cy="165"/>
                              </a:xfrm>
                              <a:prstGeom prst="rightArrow">
                                <a:avLst>
                                  <a:gd name="adj1" fmla="val 50000"/>
                                  <a:gd name="adj2" fmla="val 17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AutoShape 12"/>
                            <wps:cNvSpPr/>
                            <wps:spPr bwMode="auto">
                              <a:xfrm>
                                <a:off x="5640" y="5505"/>
                                <a:ext cx="330" cy="1005"/>
                              </a:xfrm>
                              <a:prstGeom prst="leftBracket">
                                <a:avLst>
                                  <a:gd name="adj" fmla="val 25379"/>
                                </a:avLst>
                              </a:prstGeom>
                              <a:noFill/>
                              <a:ln w="9525">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7.05pt;margin-top:11.7pt;height:63.7pt;width:373.75pt;mso-position-horizontal-relative:margin;z-index:251662336;mso-width-relative:page;mso-height-relative:page;" coordorigin="2219,5377" coordsize="6766,1274" o:gfxdata="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BYAAABkcnMvUEsBAhQAFAAAAAgAh07iQEYtZfTZAAAACQEAAA8AAAAAAAAAAQAg&#10;AAAAOAAAAGRycy9kb3ducmV2LnhtbFBLAQIUABQAAAAIAIdO4kCRusp9agQAADwTAAAOAAAAAAAA&#10;AAEAIAAAAD4BAABkcnMvZTJvRG9jLnhtbFBLBQYAAAAABgAGAFkBAAAaCAAAAAA=&#10;">
                  <o:lock v:ext="edit" aspectratio="f"/>
                  <v:shape id="Text Box 7" o:spid="_x0000_s1026" o:spt="202" type="#_x0000_t202" style="position:absolute;left:6120;top:5377;height:516;width:2835;" fillcolor="#9BBB59" filled="t" stroked="t" coordsize="21600,21600" o:gfxdata="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Fsd3vAAAANsAAAAPAAAAAAAAAAEAIAAAADgAAABkcnMvZG93bnJldi54&#10;bWxQSwECFAAUAAAACACHTuJAMy8FnjsAAAA5AAAAEAAAAAAAAAABACAAAAAhAQAAZHJzL3NoYXBl&#10;eG1sLnhtbFBLBQYAAAAABgAGAFsBAADLAwAAAAA=&#10;">
                    <v:fill on="t" focussize="0,0"/>
                    <v:stroke weight="3pt" color="#B6E7BC" miterlimit="8" joinstyle="miter"/>
                    <v:imagedata o:title=""/>
                    <o:lock v:ext="edit" aspectratio="f"/>
                    <v:shadow on="t" color="#4E6128" opacity="32768f" offset="1pt,2pt" origin="0f,0f" matrix="65536f,0f,0f,65536f"/>
                    <v:textbox>
                      <w:txbxContent>
                        <w:p>
                          <w:pPr>
                            <w:rPr>
                              <w:del w:id="49" w:author="Administrator2" w:date="2020-02-27T14:36:00Z"/>
                              <w:b/>
                            </w:rPr>
                          </w:pPr>
                          <w:del w:id="50" w:author="Administrator2" w:date="2020-02-27T14:36:00Z">
                            <w:r>
                              <w:rPr>
                                <w:rFonts w:hint="eastAsia"/>
                                <w:b/>
                              </w:rPr>
                              <w:delText>测试工序及各工序策略安排</w:delText>
                            </w:r>
                          </w:del>
                        </w:p>
                      </w:txbxContent>
                    </v:textbox>
                  </v:shape>
                  <v:group id="Group 8" o:spid="_x0000_s1026" o:spt="203" style="position:absolute;left:2219;top:5505;height:1146;width:6766;" coordorigin="2219,5505" coordsize="6766,1146"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shape id="Text Box 9" o:spid="_x0000_s1026" o:spt="202" type="#_x0000_t202" style="position:absolute;left:2219;top:5730;height:516;width:2176;" fillcolor="#4BACC6" filled="t" stroked="t" coordsize="21600,21600" o:gfxdata="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ajZvaLcAAADbAAAADwAAAAAAAAABACAAAAA4AAAAZHJzL2Rvd25yZXYueG1sUEsB&#10;AhQAFAAAAAgAh07iQDMvBZ47AAAAOQAAABAAAAAAAAAAAQAgAAAAHAEAAGRycy9zaGFwZXhtbC54&#10;bWxQSwUGAAAAAAYABgBbAQAAxgMAAAAA&#10;">
                      <v:fill on="t" focussize="0,0"/>
                      <v:stroke weight="3pt" color="#B6E7BC" miterlimit="8" joinstyle="miter"/>
                      <v:imagedata o:title=""/>
                      <o:lock v:ext="edit" aspectratio="f"/>
                      <v:shadow on="t" color="#205867" opacity="32768f" offset="1pt,2pt" origin="0f,0f" matrix="65536f,0f,0f,65536f"/>
                      <v:textbox>
                        <w:txbxContent>
                          <w:p>
                            <w:pPr>
                              <w:rPr>
                                <w:del w:id="51" w:author="Administrator2" w:date="2020-02-27T14:36:00Z"/>
                                <w:b/>
                              </w:rPr>
                            </w:pPr>
                            <w:del w:id="52" w:author="Administrator2" w:date="2020-02-27T14:36:00Z">
                              <w:r>
                                <w:rPr>
                                  <w:rFonts w:hint="eastAsia"/>
                                  <w:b/>
                                </w:rPr>
                                <w:delText>安排计划</w:delText>
                              </w:r>
                            </w:del>
                          </w:p>
                        </w:txbxContent>
                      </v:textbox>
                    </v:shape>
                    <v:shape id="Text Box 10" o:spid="_x0000_s1026" o:spt="202" type="#_x0000_t202" style="position:absolute;left:6143;top:6135;height:516;width:2842;" fillcolor="#9BBB59" filled="t" stroked="t" coordsize="21600,21600" o:gfxdata="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hbzXK+AAAA2wAAAA8AAAAAAAAAAQAgAAAAOAAAAGRycy9kb3ducmV2&#10;LnhtbFBLAQIUABQAAAAIAIdO4kAzLwWeOwAAADkAAAAQAAAAAAAAAAEAIAAAACMBAABkcnMvc2hh&#10;cGV4bWwueG1sUEsFBgAAAAAGAAYAWwEAAM0DAAAAAA==&#10;">
                      <v:fill on="t" focussize="0,0"/>
                      <v:stroke weight="3pt" color="#B6E7BC" miterlimit="8" joinstyle="miter"/>
                      <v:imagedata o:title=""/>
                      <o:lock v:ext="edit" aspectratio="f"/>
                      <v:shadow on="t" color="#4E6128" opacity="32768f" offset="1pt,2pt" origin="0f,0f" matrix="65536f,0f,0f,65536f"/>
                      <v:textbox>
                        <w:txbxContent>
                          <w:p>
                            <w:pPr>
                              <w:rPr>
                                <w:del w:id="53" w:author="Administrator2" w:date="2020-02-27T14:36:00Z"/>
                                <w:vanish/>
                              </w:rPr>
                            </w:pPr>
                          </w:p>
                          <w:p>
                            <w:pPr>
                              <w:rPr>
                                <w:del w:id="54" w:author="Administrator2" w:date="2020-02-27T14:36:00Z"/>
                                <w:b/>
                              </w:rPr>
                            </w:pPr>
                            <w:del w:id="55" w:author="Administrator2" w:date="2020-02-27T14:36:00Z">
                              <w:r>
                                <w:rPr>
                                  <w:rFonts w:hint="eastAsia"/>
                                  <w:vanish/>
                                </w:rPr>
                                <w:delText>定</w:delText>
                              </w:r>
                            </w:del>
                            <w:del w:id="56" w:author="Administrator2" w:date="2020-02-27T14:36:00Z">
                              <w:r>
                                <w:rPr>
                                  <w:vanish/>
                                </w:rPr>
                                <w:delText xml:space="preserve">4      </w:delText>
                              </w:r>
                            </w:del>
                            <w:del w:id="57" w:author="Administrator2" w:date="2020-02-27T14:36:00Z">
                              <w:r>
                                <w:rPr>
                                  <w:b/>
                                </w:rPr>
                                <w:delText>5W1H</w:delText>
                              </w:r>
                            </w:del>
                            <w:del w:id="58" w:author="Administrator2" w:date="2020-02-27T14:36:00Z">
                              <w:r>
                                <w:rPr>
                                  <w:rFonts w:hint="eastAsia"/>
                                  <w:b/>
                                </w:rPr>
                                <w:delText>原则</w:delText>
                              </w:r>
                            </w:del>
                          </w:p>
                        </w:txbxContent>
                      </v:textbox>
                    </v:shape>
                    <v:shape id="AutoShape 11" o:spid="_x0000_s1026" o:spt="13" type="#_x0000_t13" style="position:absolute;left:4485;top:5970;height:165;width:1155;" fillcolor="#FFFFFF" filled="t" stroked="t" coordsize="21600,21600" o:gfxdata="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&#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7EvrVuQAAANsAAAAPAAAAAAAAAAEAIAAAADgAAABkcnMvZG93bnJldi54bWxQ&#10;SwECFAAUAAAACACHTuJAMy8FnjsAAAA5AAAAEAAAAAAAAAABACAAAAAeAQAAZHJzL3NoYXBleG1s&#10;LnhtbFBLBQYAAAAABgAGAFsBAADIAwAAAAA=&#10;" adj="16200,5400">
                      <v:fill on="t" focussize="0,0"/>
                      <v:stroke color="#000000" miterlimit="8" joinstyle="miter"/>
                      <v:imagedata o:title=""/>
                      <o:lock v:ext="edit" aspectratio="f"/>
                    </v:shape>
                    <v:shape id="AutoShape 12" o:spid="_x0000_s1026" o:spt="85" type="#_x0000_t85" style="position:absolute;left:5640;top:5505;height:1005;width:330;" filled="f" stroked="t" coordsize="21600,21600" o:gfxdata="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8hLgS7AAAA2wAAAA8AAAAAAAAAAQAgAAAAOAAAAGRycy9kb3ducmV2Lnht&#10;bFBLAQIUABQAAAAIAIdO4kAzLwWeOwAAADkAAAAQAAAAAAAAAAEAIAAAACABAABkcnMvc2hhcGV4&#10;bWwueG1sUEsFBgAAAAAGAAYAWwEAAMoDAAAAAA==&#10;" adj="1800">
                      <v:fill on="f" focussize="0,0"/>
                      <v:stroke color="#000000" joinstyle="round"/>
                      <v:imagedata o:title=""/>
                      <o:lock v:ext="edit" aspectratio="f"/>
                    </v:shape>
                  </v:group>
                </v:group>
              </w:pict>
            </mc:Fallback>
          </mc:AlternateContent>
        </w:r>
      </w:del>
      <w:ins w:id="59" w:author="zhangyue" w:date="2020-02-27T14:34:00Z">
        <w:r>
          <w:rPr/>
          <mc:AlternateContent>
            <mc:Choice Requires="wpg">
              <w:drawing>
                <wp:anchor distT="0" distB="0" distL="114300" distR="114300" simplePos="0" relativeHeight="251660288" behindDoc="0" locked="0" layoutInCell="1" allowOverlap="1">
                  <wp:simplePos x="0" y="0"/>
                  <wp:positionH relativeFrom="margin">
                    <wp:posOffset>470535</wp:posOffset>
                  </wp:positionH>
                  <wp:positionV relativeFrom="paragraph">
                    <wp:posOffset>148590</wp:posOffset>
                  </wp:positionV>
                  <wp:extent cx="4746625" cy="808990"/>
                  <wp:effectExtent l="19050" t="19050" r="34925" b="48260"/>
                  <wp:wrapNone/>
                  <wp:docPr id="16" name="组合 16"/>
                  <wp:cNvGraphicFramePr/>
                  <a:graphic xmlns:a="http://schemas.openxmlformats.org/drawingml/2006/main">
                    <a:graphicData uri="http://schemas.microsoft.com/office/word/2010/wordprocessingGroup">
                      <wpg:wgp>
                        <wpg:cNvGrpSpPr/>
                        <wpg:grpSpPr>
                          <a:xfrm>
                            <a:off x="0" y="0"/>
                            <a:ext cx="4746928" cy="808990"/>
                            <a:chOff x="2219" y="5377"/>
                            <a:chExt cx="6766" cy="1274"/>
                          </a:xfrm>
                        </wpg:grpSpPr>
                        <wps:wsp>
                          <wps:cNvPr id="17" name="Text Box 7"/>
                          <wps:cNvSpPr txBox="1">
                            <a:spLocks noChangeArrowheads="1"/>
                          </wps:cNvSpPr>
                          <wps:spPr bwMode="auto">
                            <a:xfrm>
                              <a:off x="6120" y="5377"/>
                              <a:ext cx="2835" cy="516"/>
                            </a:xfrm>
                            <a:prstGeom prst="rect">
                              <a:avLst/>
                            </a:prstGeom>
                            <a:solidFill>
                              <a:srgbClr val="9BBB59"/>
                            </a:solidFill>
                            <a:ln w="38100">
                              <a:solidFill>
                                <a:srgbClr val="B6E7BC"/>
                              </a:solidFill>
                              <a:miter lim="800000"/>
                            </a:ln>
                            <a:effectLst>
                              <a:outerShdw dist="28398" dir="3806097" algn="ctr" rotWithShape="0">
                                <a:srgbClr val="4E6128">
                                  <a:alpha val="50000"/>
                                </a:srgbClr>
                              </a:outerShdw>
                            </a:effectLst>
                          </wps:spPr>
                          <wps:txbx>
                            <w:txbxContent>
                              <w:p>
                                <w:pPr>
                                  <w:rPr>
                                    <w:ins w:id="61" w:author="zhangyue" w:date="2020-02-27T14:34:00Z"/>
                                    <w:b/>
                                  </w:rPr>
                                </w:pPr>
                                <w:ins w:id="62" w:author="zhangyue" w:date="2020-02-27T14:34:00Z">
                                  <w:r>
                                    <w:rPr>
                                      <w:rFonts w:hint="eastAsia"/>
                                      <w:b/>
                                    </w:rPr>
                                    <w:t>测试工序及各工序策略安排</w:t>
                                  </w:r>
                                </w:ins>
                              </w:p>
                            </w:txbxContent>
                          </wps:txbx>
                          <wps:bodyPr rot="0" vert="horz" wrap="square" lIns="91440" tIns="45720" rIns="91440" bIns="45720" anchor="t" anchorCtr="0" upright="1">
                            <a:noAutofit/>
                          </wps:bodyPr>
                        </wps:wsp>
                        <wpg:grpSp>
                          <wpg:cNvPr id="18" name="Group 8"/>
                          <wpg:cNvGrpSpPr/>
                          <wpg:grpSpPr>
                            <a:xfrm>
                              <a:off x="2219" y="5505"/>
                              <a:ext cx="6766" cy="1146"/>
                              <a:chOff x="2219" y="5505"/>
                              <a:chExt cx="6766" cy="1146"/>
                            </a:xfrm>
                          </wpg:grpSpPr>
                          <wps:wsp>
                            <wps:cNvPr id="19" name="Text Box 9"/>
                            <wps:cNvSpPr txBox="1">
                              <a:spLocks noChangeArrowheads="1"/>
                            </wps:cNvSpPr>
                            <wps:spPr bwMode="auto">
                              <a:xfrm>
                                <a:off x="2219" y="5730"/>
                                <a:ext cx="2176" cy="516"/>
                              </a:xfrm>
                              <a:prstGeom prst="rect">
                                <a:avLst/>
                              </a:prstGeom>
                              <a:solidFill>
                                <a:srgbClr val="4BACC6"/>
                              </a:solidFill>
                              <a:ln w="38100">
                                <a:solidFill>
                                  <a:srgbClr val="B6E7BC"/>
                                </a:solidFill>
                                <a:miter lim="800000"/>
                              </a:ln>
                              <a:effectLst>
                                <a:outerShdw dist="28398" dir="3806097" algn="ctr" rotWithShape="0">
                                  <a:srgbClr val="205867">
                                    <a:alpha val="50000"/>
                                  </a:srgbClr>
                                </a:outerShdw>
                              </a:effectLst>
                            </wps:spPr>
                            <wps:txbx>
                              <w:txbxContent>
                                <w:p>
                                  <w:pPr>
                                    <w:rPr>
                                      <w:ins w:id="63" w:author="zhangyue" w:date="2020-02-27T14:34:00Z"/>
                                      <w:b/>
                                    </w:rPr>
                                  </w:pPr>
                                  <w:ins w:id="64" w:author="zhangyue" w:date="2020-02-27T14:34:00Z">
                                    <w:r>
                                      <w:rPr>
                                        <w:rFonts w:hint="eastAsia"/>
                                        <w:b/>
                                      </w:rPr>
                                      <w:t>安排计划</w:t>
                                    </w:r>
                                  </w:ins>
                                </w:p>
                              </w:txbxContent>
                            </wps:txbx>
                            <wps:bodyPr rot="0" vert="horz" wrap="square" lIns="91440" tIns="45720" rIns="91440" bIns="45720" anchor="t" anchorCtr="0" upright="1">
                              <a:noAutofit/>
                            </wps:bodyPr>
                          </wps:wsp>
                          <wps:wsp>
                            <wps:cNvPr id="20" name="Text Box 10"/>
                            <wps:cNvSpPr txBox="1">
                              <a:spLocks noChangeArrowheads="1"/>
                            </wps:cNvSpPr>
                            <wps:spPr bwMode="auto">
                              <a:xfrm>
                                <a:off x="6143" y="6135"/>
                                <a:ext cx="2842" cy="516"/>
                              </a:xfrm>
                              <a:prstGeom prst="rect">
                                <a:avLst/>
                              </a:prstGeom>
                              <a:solidFill>
                                <a:srgbClr val="9BBB59"/>
                              </a:solidFill>
                              <a:ln w="38100">
                                <a:solidFill>
                                  <a:srgbClr val="B6E7BC"/>
                                </a:solidFill>
                                <a:miter lim="800000"/>
                              </a:ln>
                              <a:effectLst>
                                <a:outerShdw dist="28398" dir="3806097" algn="ctr" rotWithShape="0">
                                  <a:srgbClr val="4E6128">
                                    <a:alpha val="50000"/>
                                  </a:srgbClr>
                                </a:outerShdw>
                              </a:effectLst>
                            </wps:spPr>
                            <wps:txbx>
                              <w:txbxContent>
                                <w:p>
                                  <w:pPr>
                                    <w:rPr>
                                      <w:ins w:id="65" w:author="zhangyue" w:date="2020-02-27T14:34:00Z"/>
                                      <w:vanish/>
                                    </w:rPr>
                                  </w:pPr>
                                </w:p>
                                <w:p>
                                  <w:pPr>
                                    <w:rPr>
                                      <w:ins w:id="66" w:author="zhangyue" w:date="2020-02-27T14:34:00Z"/>
                                      <w:b/>
                                    </w:rPr>
                                  </w:pPr>
                                  <w:ins w:id="67" w:author="zhangyue" w:date="2020-02-27T14:34:00Z">
                                    <w:r>
                                      <w:rPr>
                                        <w:rFonts w:hint="eastAsia"/>
                                        <w:vanish/>
                                      </w:rPr>
                                      <w:t>定</w:t>
                                    </w:r>
                                  </w:ins>
                                  <w:ins w:id="68" w:author="zhangyue" w:date="2020-02-27T14:34:00Z">
                                    <w:r>
                                      <w:rPr>
                                        <w:vanish/>
                                      </w:rPr>
                                      <w:t xml:space="preserve">4      </w:t>
                                    </w:r>
                                  </w:ins>
                                  <w:ins w:id="69" w:author="zhangyue" w:date="2020-02-27T14:34:00Z">
                                    <w:r>
                                      <w:rPr>
                                        <w:b/>
                                      </w:rPr>
                                      <w:t>5W1H</w:t>
                                    </w:r>
                                  </w:ins>
                                  <w:ins w:id="70" w:author="zhangyue" w:date="2020-02-27T14:34:00Z">
                                    <w:r>
                                      <w:rPr>
                                        <w:rFonts w:hint="eastAsia"/>
                                        <w:b/>
                                      </w:rPr>
                                      <w:t>原则</w:t>
                                    </w:r>
                                  </w:ins>
                                </w:p>
                              </w:txbxContent>
                            </wps:txbx>
                            <wps:bodyPr rot="0" vert="horz" wrap="square" lIns="91440" tIns="45720" rIns="91440" bIns="45720" anchor="t" anchorCtr="0" upright="1">
                              <a:noAutofit/>
                            </wps:bodyPr>
                          </wps:wsp>
                          <wps:wsp>
                            <wps:cNvPr id="21" name="AutoShape 11"/>
                            <wps:cNvSpPr>
                              <a:spLocks noChangeArrowheads="1"/>
                            </wps:cNvSpPr>
                            <wps:spPr bwMode="auto">
                              <a:xfrm>
                                <a:off x="4485" y="5970"/>
                                <a:ext cx="1155" cy="165"/>
                              </a:xfrm>
                              <a:prstGeom prst="rightArrow">
                                <a:avLst>
                                  <a:gd name="adj1" fmla="val 50000"/>
                                  <a:gd name="adj2" fmla="val 17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AutoShape 12"/>
                            <wps:cNvSpPr/>
                            <wps:spPr bwMode="auto">
                              <a:xfrm>
                                <a:off x="5640" y="5505"/>
                                <a:ext cx="330" cy="1005"/>
                              </a:xfrm>
                              <a:prstGeom prst="leftBracket">
                                <a:avLst>
                                  <a:gd name="adj" fmla="val 25379"/>
                                </a:avLst>
                              </a:prstGeom>
                              <a:noFill/>
                              <a:ln w="9525">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7.05pt;margin-top:11.7pt;height:63.7pt;width:373.75pt;mso-position-horizontal-relative:margin;z-index:251660288;mso-width-relative:page;mso-height-relative:page;" coordorigin="2219,5377" coordsize="6766,1274" o:gfxdata="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BYAAABkcnMvUEsBAhQAFAAAAAgAh07iQEYtZfTZAAAACQEAAA8AAAAAAAAAAQAgAAAA&#10;OAAAAGRycy9kb3ducmV2LnhtbFBLAQIUABQAAAAIAIdO4kDk7OirZwQAADwTAAAOAAAAAAAAAAEA&#10;IAAAAD4BAABkcnMvZTJvRG9jLnhtbFBLBQYAAAAABgAGAFkBAAAXCAAAAAA=&#10;">
                  <o:lock v:ext="edit" aspectratio="f"/>
                  <v:shape id="Text Box 7" o:spid="_x0000_s1026" o:spt="202" type="#_x0000_t202" style="position:absolute;left:6120;top:5377;height:516;width:2835;" fillcolor="#9BBB59" filled="t" stroked="t" coordsize="21600,21600" o:gfxdata="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OQ2JroAAADbAAAADwAAAAAAAAABACAAAAA4AAAAZHJzL2Rvd25yZXYueG1s&#10;UEsBAhQAFAAAAAgAh07iQDMvBZ47AAAAOQAAABAAAAAAAAAAAQAgAAAAHwEAAGRycy9zaGFwZXht&#10;bC54bWxQSwUGAAAAAAYABgBbAQAAyQMAAAAA&#10;">
                    <v:fill on="t" focussize="0,0"/>
                    <v:stroke weight="3pt" color="#B6E7BC" miterlimit="8" joinstyle="miter"/>
                    <v:imagedata o:title=""/>
                    <o:lock v:ext="edit" aspectratio="f"/>
                    <v:shadow on="t" color="#4E6128" opacity="32768f" offset="1pt,2pt" origin="0f,0f" matrix="65536f,0f,0f,65536f"/>
                    <v:textbox>
                      <w:txbxContent>
                        <w:p>
                          <w:pPr>
                            <w:rPr>
                              <w:ins w:id="71" w:author="zhangyue" w:date="2020-02-27T14:34:00Z"/>
                              <w:b/>
                            </w:rPr>
                          </w:pPr>
                          <w:ins w:id="72" w:author="zhangyue" w:date="2020-02-27T14:34:00Z">
                            <w:r>
                              <w:rPr>
                                <w:rFonts w:hint="eastAsia"/>
                                <w:b/>
                              </w:rPr>
                              <w:t>测试工序及各工序策略安排</w:t>
                            </w:r>
                          </w:ins>
                        </w:p>
                      </w:txbxContent>
                    </v:textbox>
                  </v:shape>
                  <v:group id="Group 8" o:spid="_x0000_s1026" o:spt="203" style="position:absolute;left:2219;top:5505;height:1146;width:6766;" coordorigin="2219,5505" coordsize="6766,1146" o:gfxdata="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&#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MeJ0TvgAAANsAAAAPAAAAAAAAAAEA&#10;IAAAADgAAABkcnMvZG93bnJldi54bWxQSwECFAAUAAAACACHTuJAMy8FnjsAAAA5AAAAFQAAAAAA&#10;AAABACAAAAAjAQAAZHJzL2dyb3Vwc2hhcGV4bWwueG1sUEsFBgAAAAAGAAYAYAEAAOADAAAAAA==&#10;">
                    <o:lock v:ext="edit" aspectratio="f"/>
                    <v:shape id="Text Box 9" o:spid="_x0000_s1026" o:spt="202" type="#_x0000_t202" style="position:absolute;left:2219;top:5730;height:516;width:2176;" fillcolor="#4BACC6" filled="t" stroked="t" coordsize="21600,21600" o:gfxdata="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xYATrcAAADbAAAADwAAAAAAAAABACAAAAA4AAAAZHJzL2Rvd25yZXYueG1sUEsB&#10;AhQAFAAAAAgAh07iQDMvBZ47AAAAOQAAABAAAAAAAAAAAQAgAAAAHAEAAGRycy9zaGFwZXhtbC54&#10;bWxQSwUGAAAAAAYABgBbAQAAxgMAAAAA&#10;">
                      <v:fill on="t" focussize="0,0"/>
                      <v:stroke weight="3pt" color="#B6E7BC" miterlimit="8" joinstyle="miter"/>
                      <v:imagedata o:title=""/>
                      <o:lock v:ext="edit" aspectratio="f"/>
                      <v:shadow on="t" color="#205867" opacity="32768f" offset="1pt,2pt" origin="0f,0f" matrix="65536f,0f,0f,65536f"/>
                      <v:textbox>
                        <w:txbxContent>
                          <w:p>
                            <w:pPr>
                              <w:rPr>
                                <w:ins w:id="73" w:author="zhangyue" w:date="2020-02-27T14:34:00Z"/>
                                <w:b/>
                              </w:rPr>
                            </w:pPr>
                            <w:ins w:id="74" w:author="zhangyue" w:date="2020-02-27T14:34:00Z">
                              <w:r>
                                <w:rPr>
                                  <w:rFonts w:hint="eastAsia"/>
                                  <w:b/>
                                </w:rPr>
                                <w:t>安排计划</w:t>
                              </w:r>
                            </w:ins>
                          </w:p>
                        </w:txbxContent>
                      </v:textbox>
                    </v:shape>
                    <v:shape id="Text Box 10" o:spid="_x0000_s1026" o:spt="202" type="#_x0000_t202" style="position:absolute;left:6143;top:6135;height:516;width:2842;" fillcolor="#9BBB59" filled="t" stroked="t" coordsize="21600,21600" o:gfxdata="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JYWTvuQAAANsAAAAPAAAAAAAAAAEAIAAAADgAAABkcnMvZG93bnJldi54bWxQ&#10;SwECFAAUAAAACACHTuJAMy8FnjsAAAA5AAAAEAAAAAAAAAABACAAAAAeAQAAZHJzL3NoYXBleG1s&#10;LnhtbFBLBQYAAAAABgAGAFsBAADIAwAAAAA=&#10;">
                      <v:fill on="t" focussize="0,0"/>
                      <v:stroke weight="3pt" color="#B6E7BC" miterlimit="8" joinstyle="miter"/>
                      <v:imagedata o:title=""/>
                      <o:lock v:ext="edit" aspectratio="f"/>
                      <v:shadow on="t" color="#4E6128" opacity="32768f" offset="1pt,2pt" origin="0f,0f" matrix="65536f,0f,0f,65536f"/>
                      <v:textbox>
                        <w:txbxContent>
                          <w:p>
                            <w:pPr>
                              <w:rPr>
                                <w:ins w:id="75" w:author="zhangyue" w:date="2020-02-27T14:34:00Z"/>
                                <w:vanish/>
                              </w:rPr>
                            </w:pPr>
                          </w:p>
                          <w:p>
                            <w:pPr>
                              <w:rPr>
                                <w:ins w:id="76" w:author="zhangyue" w:date="2020-02-27T14:34:00Z"/>
                                <w:b/>
                              </w:rPr>
                            </w:pPr>
                            <w:ins w:id="77" w:author="zhangyue" w:date="2020-02-27T14:34:00Z">
                              <w:r>
                                <w:rPr>
                                  <w:rFonts w:hint="eastAsia"/>
                                  <w:vanish/>
                                </w:rPr>
                                <w:t>定</w:t>
                              </w:r>
                            </w:ins>
                            <w:ins w:id="78" w:author="zhangyue" w:date="2020-02-27T14:34:00Z">
                              <w:r>
                                <w:rPr>
                                  <w:vanish/>
                                </w:rPr>
                                <w:t xml:space="preserve">4      </w:t>
                              </w:r>
                            </w:ins>
                            <w:ins w:id="79" w:author="zhangyue" w:date="2020-02-27T14:34:00Z">
                              <w:r>
                                <w:rPr>
                                  <w:b/>
                                </w:rPr>
                                <w:t>5W1H</w:t>
                              </w:r>
                            </w:ins>
                            <w:ins w:id="80" w:author="zhangyue" w:date="2020-02-27T14:34:00Z">
                              <w:r>
                                <w:rPr>
                                  <w:rFonts w:hint="eastAsia"/>
                                  <w:b/>
                                </w:rPr>
                                <w:t>原则</w:t>
                              </w:r>
                            </w:ins>
                          </w:p>
                        </w:txbxContent>
                      </v:textbox>
                    </v:shape>
                    <v:shape id="AutoShape 11" o:spid="_x0000_s1026" o:spt="13" type="#_x0000_t13" style="position:absolute;left:4485;top:5970;height:165;width:1155;" fillcolor="#FFFFFF" filled="t" stroked="t" coordsize="21600,21600" o:gfxdata="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Rh8mTvAAAANsAAAAPAAAAAAAAAAEAIAAAADgAAABkcnMvZG93bnJldi54&#10;bWxQSwECFAAUAAAACACHTuJAMy8FnjsAAAA5AAAAEAAAAAAAAAABACAAAAAhAQAAZHJzL3NoYXBl&#10;eG1sLnhtbFBLBQYAAAAABgAGAFsBAADLAwAAAAA=&#10;" adj="16200,5400">
                      <v:fill on="t" focussize="0,0"/>
                      <v:stroke color="#000000" miterlimit="8" joinstyle="miter"/>
                      <v:imagedata o:title=""/>
                      <o:lock v:ext="edit" aspectratio="f"/>
                    </v:shape>
                    <v:shape id="AutoShape 12" o:spid="_x0000_s1026" o:spt="85" type="#_x0000_t85" style="position:absolute;left:5640;top:5505;height:1005;width:330;" filled="f" stroked="t" coordsize="21600,21600" o:gfxdata="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oqJq67AAAA2wAAAA8AAAAAAAAAAQAgAAAAOAAAAGRycy9kb3ducmV2Lnht&#10;bFBLAQIUABQAAAAIAIdO4kAzLwWeOwAAADkAAAAQAAAAAAAAAAEAIAAAACABAABkcnMvc2hhcGV4&#10;bWwueG1sUEsFBgAAAAAGAAYAWwEAAMoDAAAAAA==&#10;" adj="1800">
                      <v:fill on="f" focussize="0,0"/>
                      <v:stroke color="#000000" joinstyle="round"/>
                      <v:imagedata o:title=""/>
                      <o:lock v:ext="edit" aspectratio="f"/>
                    </v:shape>
                  </v:group>
                </v:group>
              </w:pict>
            </mc:Fallback>
          </mc:AlternateContent>
        </w:r>
      </w:ins>
    </w:p>
    <w:p>
      <w:pPr>
        <w:rPr>
          <w:del w:id="81" w:author="zhangyue" w:date="2020-02-27T14:34:00Z"/>
          <w:lang w:val="zh-CN"/>
        </w:rPr>
      </w:pPr>
      <w:del w:id="82" w:author="zhangyue" w:date="2020-02-27T14:34:00Z">
        <w:r>
          <w:rPr/>
          <mc:AlternateContent>
            <mc:Choice Requires="wpg">
              <w:drawing>
                <wp:anchor distT="0" distB="0" distL="114300" distR="114300" simplePos="0" relativeHeight="251658240" behindDoc="0" locked="0" layoutInCell="1" allowOverlap="1">
                  <wp:simplePos x="0" y="0"/>
                  <wp:positionH relativeFrom="margin">
                    <wp:posOffset>470535</wp:posOffset>
                  </wp:positionH>
                  <wp:positionV relativeFrom="paragraph">
                    <wp:posOffset>148590</wp:posOffset>
                  </wp:positionV>
                  <wp:extent cx="4746625" cy="808990"/>
                  <wp:effectExtent l="19050" t="19050" r="34925" b="48260"/>
                  <wp:wrapNone/>
                  <wp:docPr id="3" name="组合 3"/>
                  <wp:cNvGraphicFramePr/>
                  <a:graphic xmlns:a="http://schemas.openxmlformats.org/drawingml/2006/main">
                    <a:graphicData uri="http://schemas.microsoft.com/office/word/2010/wordprocessingGroup">
                      <wpg:wgp>
                        <wpg:cNvGrpSpPr/>
                        <wpg:grpSpPr>
                          <a:xfrm>
                            <a:off x="0" y="0"/>
                            <a:ext cx="4746928" cy="808990"/>
                            <a:chOff x="2219" y="5377"/>
                            <a:chExt cx="6766" cy="1274"/>
                          </a:xfrm>
                        </wpg:grpSpPr>
                        <wps:wsp>
                          <wps:cNvPr id="4" name="Text Box 7"/>
                          <wps:cNvSpPr txBox="1">
                            <a:spLocks noChangeArrowheads="1"/>
                          </wps:cNvSpPr>
                          <wps:spPr bwMode="auto">
                            <a:xfrm>
                              <a:off x="6120" y="5377"/>
                              <a:ext cx="2835" cy="516"/>
                            </a:xfrm>
                            <a:prstGeom prst="rect">
                              <a:avLst/>
                            </a:prstGeom>
                            <a:solidFill>
                              <a:srgbClr val="9BBB59"/>
                            </a:solidFill>
                            <a:ln w="38100">
                              <a:solidFill>
                                <a:srgbClr val="B6E7BC"/>
                              </a:solidFill>
                              <a:miter lim="800000"/>
                            </a:ln>
                            <a:effectLst>
                              <a:outerShdw dist="28398" dir="3806097" algn="ctr" rotWithShape="0">
                                <a:srgbClr val="4E6128">
                                  <a:alpha val="50000"/>
                                </a:srgbClr>
                              </a:outerShdw>
                            </a:effectLst>
                          </wps:spPr>
                          <wps:txbx>
                            <w:txbxContent>
                              <w:p>
                                <w:pPr>
                                  <w:rPr>
                                    <w:del w:id="84" w:author="zhangyue" w:date="2020-02-27T14:34:00Z"/>
                                    <w:b/>
                                  </w:rPr>
                                </w:pPr>
                                <w:del w:id="85" w:author="zhangyue" w:date="2020-02-27T14:34:00Z">
                                  <w:r>
                                    <w:rPr>
                                      <w:rFonts w:hint="eastAsia"/>
                                      <w:b/>
                                    </w:rPr>
                                    <w:delText>测试工序及各工序策略安排</w:delText>
                                  </w:r>
                                </w:del>
                              </w:p>
                            </w:txbxContent>
                          </wps:txbx>
                          <wps:bodyPr rot="0" vert="horz" wrap="square" lIns="91440" tIns="45720" rIns="91440" bIns="45720" anchor="t" anchorCtr="0" upright="1">
                            <a:noAutofit/>
                          </wps:bodyPr>
                        </wps:wsp>
                        <wpg:grpSp>
                          <wpg:cNvPr id="5" name="Group 8"/>
                          <wpg:cNvGrpSpPr/>
                          <wpg:grpSpPr>
                            <a:xfrm>
                              <a:off x="2219" y="5505"/>
                              <a:ext cx="6766" cy="1146"/>
                              <a:chOff x="2219" y="5505"/>
                              <a:chExt cx="6766" cy="1146"/>
                            </a:xfrm>
                          </wpg:grpSpPr>
                          <wps:wsp>
                            <wps:cNvPr id="6" name="Text Box 9"/>
                            <wps:cNvSpPr txBox="1">
                              <a:spLocks noChangeArrowheads="1"/>
                            </wps:cNvSpPr>
                            <wps:spPr bwMode="auto">
                              <a:xfrm>
                                <a:off x="2219" y="5730"/>
                                <a:ext cx="2176" cy="516"/>
                              </a:xfrm>
                              <a:prstGeom prst="rect">
                                <a:avLst/>
                              </a:prstGeom>
                              <a:solidFill>
                                <a:srgbClr val="4BACC6"/>
                              </a:solidFill>
                              <a:ln w="38100">
                                <a:solidFill>
                                  <a:srgbClr val="B6E7BC"/>
                                </a:solidFill>
                                <a:miter lim="800000"/>
                              </a:ln>
                              <a:effectLst>
                                <a:outerShdw dist="28398" dir="3806097" algn="ctr" rotWithShape="0">
                                  <a:srgbClr val="205867">
                                    <a:alpha val="50000"/>
                                  </a:srgbClr>
                                </a:outerShdw>
                              </a:effectLst>
                            </wps:spPr>
                            <wps:txbx>
                              <w:txbxContent>
                                <w:p>
                                  <w:pPr>
                                    <w:rPr>
                                      <w:del w:id="86" w:author="zhangyue" w:date="2020-02-27T14:34:00Z"/>
                                      <w:b/>
                                    </w:rPr>
                                  </w:pPr>
                                  <w:del w:id="87" w:author="zhangyue" w:date="2020-02-27T14:34:00Z">
                                    <w:r>
                                      <w:rPr>
                                        <w:rFonts w:hint="eastAsia"/>
                                        <w:b/>
                                      </w:rPr>
                                      <w:delText>安排计划</w:delText>
                                    </w:r>
                                  </w:del>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6143" y="6135"/>
                                <a:ext cx="2842" cy="516"/>
                              </a:xfrm>
                              <a:prstGeom prst="rect">
                                <a:avLst/>
                              </a:prstGeom>
                              <a:solidFill>
                                <a:srgbClr val="9BBB59"/>
                              </a:solidFill>
                              <a:ln w="38100">
                                <a:solidFill>
                                  <a:srgbClr val="B6E7BC"/>
                                </a:solidFill>
                                <a:miter lim="800000"/>
                              </a:ln>
                              <a:effectLst>
                                <a:outerShdw dist="28398" dir="3806097" algn="ctr" rotWithShape="0">
                                  <a:srgbClr val="4E6128">
                                    <a:alpha val="50000"/>
                                  </a:srgbClr>
                                </a:outerShdw>
                              </a:effectLst>
                            </wps:spPr>
                            <wps:txbx>
                              <w:txbxContent>
                                <w:p>
                                  <w:pPr>
                                    <w:rPr>
                                      <w:del w:id="88" w:author="zhangyue" w:date="2020-02-27T14:34:00Z"/>
                                      <w:vanish/>
                                    </w:rPr>
                                  </w:pPr>
                                </w:p>
                                <w:p>
                                  <w:pPr>
                                    <w:rPr>
                                      <w:del w:id="89" w:author="zhangyue" w:date="2020-02-27T14:34:00Z"/>
                                      <w:b/>
                                    </w:rPr>
                                  </w:pPr>
                                  <w:del w:id="90" w:author="zhangyue" w:date="2020-02-27T14:34:00Z">
                                    <w:r>
                                      <w:rPr>
                                        <w:rFonts w:hint="eastAsia"/>
                                        <w:vanish/>
                                      </w:rPr>
                                      <w:delText>定</w:delText>
                                    </w:r>
                                  </w:del>
                                  <w:del w:id="91" w:author="zhangyue" w:date="2020-02-27T14:34:00Z">
                                    <w:r>
                                      <w:rPr>
                                        <w:vanish/>
                                      </w:rPr>
                                      <w:delText xml:space="preserve">4      </w:delText>
                                    </w:r>
                                  </w:del>
                                  <w:del w:id="92" w:author="zhangyue" w:date="2020-02-27T14:34:00Z">
                                    <w:r>
                                      <w:rPr>
                                        <w:b/>
                                      </w:rPr>
                                      <w:delText>5W1H</w:delText>
                                    </w:r>
                                  </w:del>
                                  <w:del w:id="93" w:author="zhangyue" w:date="2020-02-27T14:34:00Z">
                                    <w:r>
                                      <w:rPr>
                                        <w:rFonts w:hint="eastAsia"/>
                                        <w:b/>
                                      </w:rPr>
                                      <w:delText>原则</w:delText>
                                    </w:r>
                                  </w:del>
                                </w:p>
                              </w:txbxContent>
                            </wps:txbx>
                            <wps:bodyPr rot="0" vert="horz" wrap="square" lIns="91440" tIns="45720" rIns="91440" bIns="45720" anchor="t" anchorCtr="0" upright="1">
                              <a:noAutofit/>
                            </wps:bodyPr>
                          </wps:wsp>
                          <wps:wsp>
                            <wps:cNvPr id="8" name="AutoShape 11"/>
                            <wps:cNvSpPr>
                              <a:spLocks noChangeArrowheads="1"/>
                            </wps:cNvSpPr>
                            <wps:spPr bwMode="auto">
                              <a:xfrm>
                                <a:off x="4485" y="5970"/>
                                <a:ext cx="1155" cy="165"/>
                              </a:xfrm>
                              <a:prstGeom prst="rightArrow">
                                <a:avLst>
                                  <a:gd name="adj1" fmla="val 50000"/>
                                  <a:gd name="adj2" fmla="val 17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 name="AutoShape 12"/>
                            <wps:cNvSpPr/>
                            <wps:spPr bwMode="auto">
                              <a:xfrm>
                                <a:off x="5640" y="5505"/>
                                <a:ext cx="330" cy="1005"/>
                              </a:xfrm>
                              <a:prstGeom prst="leftBracket">
                                <a:avLst>
                                  <a:gd name="adj" fmla="val 25379"/>
                                </a:avLst>
                              </a:prstGeom>
                              <a:noFill/>
                              <a:ln w="9525">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7.05pt;margin-top:11.7pt;height:63.7pt;width:373.75pt;mso-position-horizontal-relative:margin;z-index:251658240;mso-width-relative:page;mso-height-relative:page;" coordorigin="2219,5377" coordsize="6766,1274" o:gfxdata="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FgAAAGRycy9QSwECFAAUAAAACACHTuJARi1l9NkAAAAJAQAADwAAAAAAAAABACAAAAA4AAAA&#10;ZHJzL2Rvd25yZXYueG1sUEsBAhQAFAAAAAgAh07iQCyoHn9jBAAANBMAAA4AAAAAAAAAAQAgAAAA&#10;PgEAAGRycy9lMm9Eb2MueG1sUEsFBgAAAAAGAAYAWQEAABMIAAAAAA==&#10;">
                  <o:lock v:ext="edit" aspectratio="f"/>
                  <v:shape id="Text Box 7" o:spid="_x0000_s1026" o:spt="202" type="#_x0000_t202" style="position:absolute;left:6120;top:5377;height:516;width:2835;" fillcolor="#9BBB59" filled="t" stroked="t" coordsize="21600,21600" o:gfxdata="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1tCBtvAAAANoAAAAPAAAAAAAAAAEAIAAAADgAAABkcnMvZG93bnJldi54&#10;bWxQSwECFAAUAAAACACHTuJAMy8FnjsAAAA5AAAAEAAAAAAAAAABACAAAAAhAQAAZHJzL3NoYXBl&#10;eG1sLnhtbFBLBQYAAAAABgAGAFsBAADLAwAAAAA=&#10;">
                    <v:fill on="t" focussize="0,0"/>
                    <v:stroke weight="3pt" color="#B6E7BC" miterlimit="8" joinstyle="miter"/>
                    <v:imagedata o:title=""/>
                    <o:lock v:ext="edit" aspectratio="f"/>
                    <v:shadow on="t" color="#4E6128" opacity="32768f" offset="1pt,2pt" origin="0f,0f" matrix="65536f,0f,0f,65536f"/>
                    <v:textbox>
                      <w:txbxContent>
                        <w:p>
                          <w:pPr>
                            <w:rPr>
                              <w:del w:id="94" w:author="zhangyue" w:date="2020-02-27T14:34:00Z"/>
                              <w:b/>
                            </w:rPr>
                          </w:pPr>
                          <w:del w:id="95" w:author="zhangyue" w:date="2020-02-27T14:34:00Z">
                            <w:r>
                              <w:rPr>
                                <w:rFonts w:hint="eastAsia"/>
                                <w:b/>
                              </w:rPr>
                              <w:delText>测试工序及各工序策略安排</w:delText>
                            </w:r>
                          </w:del>
                        </w:p>
                      </w:txbxContent>
                    </v:textbox>
                  </v:shape>
                  <v:group id="Group 8" o:spid="_x0000_s1026" o:spt="203" style="position:absolute;left:2219;top:5505;height:1146;width:6766;" coordorigin="2219,5505" coordsize="6766,1146" o:gfxdata="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08kl7uwAAANoAAAAPAAAAAAAAAAEAIAAA&#10;ADgAAABkcnMvZG93bnJldi54bWxQSwECFAAUAAAACACHTuJAMy8FnjsAAAA5AAAAFQAAAAAAAAAB&#10;ACAAAAAgAQAAZHJzL2dyb3Vwc2hhcGV4bWwueG1sUEsFBgAAAAAGAAYAYAEAAN0DAAAAAA==&#10;">
                    <o:lock v:ext="edit" aspectratio="f"/>
                    <v:shape id="Text Box 9" o:spid="_x0000_s1026" o:spt="202" type="#_x0000_t202" style="position:absolute;left:2219;top:5730;height:516;width:2176;" fillcolor="#4BACC6" filled="t" stroked="t" coordsize="21600,21600" o:gfxdata="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&#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46LDi4AAAA2gAAAA8AAAAAAAAAAQAgAAAAOAAAAGRycy9kb3ducmV2LnhtbFBL&#10;AQIUABQAAAAIAIdO4kAzLwWeOwAAADkAAAAQAAAAAAAAAAEAIAAAAB0BAABkcnMvc2hhcGV4bWwu&#10;eG1sUEsFBgAAAAAGAAYAWwEAAMcDAAAAAA==&#10;">
                      <v:fill on="t" focussize="0,0"/>
                      <v:stroke weight="3pt" color="#B6E7BC" miterlimit="8" joinstyle="miter"/>
                      <v:imagedata o:title=""/>
                      <o:lock v:ext="edit" aspectratio="f"/>
                      <v:shadow on="t" color="#205867" opacity="32768f" offset="1pt,2pt" origin="0f,0f" matrix="65536f,0f,0f,65536f"/>
                      <v:textbox>
                        <w:txbxContent>
                          <w:p>
                            <w:pPr>
                              <w:rPr>
                                <w:del w:id="96" w:author="zhangyue" w:date="2020-02-27T14:34:00Z"/>
                                <w:b/>
                              </w:rPr>
                            </w:pPr>
                            <w:del w:id="97" w:author="zhangyue" w:date="2020-02-27T14:34:00Z">
                              <w:r>
                                <w:rPr>
                                  <w:rFonts w:hint="eastAsia"/>
                                  <w:b/>
                                </w:rPr>
                                <w:delText>安排计划</w:delText>
                              </w:r>
                            </w:del>
                          </w:p>
                        </w:txbxContent>
                      </v:textbox>
                    </v:shape>
                    <v:shape id="Text Box 10" o:spid="_x0000_s1026" o:spt="202" type="#_x0000_t202" style="position:absolute;left:6143;top:6135;height:516;width:2842;" fillcolor="#9BBB59" filled="t" stroked="t" coordsize="21600,21600" o:gfxdata="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Vmvhq7AAAA2gAAAA8AAAAAAAAAAQAgAAAAOAAAAGRycy9kb3ducmV2Lnht&#10;bFBLAQIUABQAAAAIAIdO4kAzLwWeOwAAADkAAAAQAAAAAAAAAAEAIAAAACABAABkcnMvc2hhcGV4&#10;bWwueG1sUEsFBgAAAAAGAAYAWwEAAMoDAAAAAA==&#10;">
                      <v:fill on="t" focussize="0,0"/>
                      <v:stroke weight="3pt" color="#B6E7BC" miterlimit="8" joinstyle="miter"/>
                      <v:imagedata o:title=""/>
                      <o:lock v:ext="edit" aspectratio="f"/>
                      <v:shadow on="t" color="#4E6128" opacity="32768f" offset="1pt,2pt" origin="0f,0f" matrix="65536f,0f,0f,65536f"/>
                      <v:textbox>
                        <w:txbxContent>
                          <w:p>
                            <w:pPr>
                              <w:rPr>
                                <w:del w:id="98" w:author="zhangyue" w:date="2020-02-27T14:34:00Z"/>
                                <w:vanish/>
                              </w:rPr>
                            </w:pPr>
                          </w:p>
                          <w:p>
                            <w:pPr>
                              <w:rPr>
                                <w:del w:id="99" w:author="zhangyue" w:date="2020-02-27T14:34:00Z"/>
                                <w:b/>
                              </w:rPr>
                            </w:pPr>
                            <w:del w:id="100" w:author="zhangyue" w:date="2020-02-27T14:34:00Z">
                              <w:r>
                                <w:rPr>
                                  <w:rFonts w:hint="eastAsia"/>
                                  <w:vanish/>
                                </w:rPr>
                                <w:delText>定</w:delText>
                              </w:r>
                            </w:del>
                            <w:del w:id="101" w:author="zhangyue" w:date="2020-02-27T14:34:00Z">
                              <w:r>
                                <w:rPr>
                                  <w:vanish/>
                                </w:rPr>
                                <w:delText xml:space="preserve">4      </w:delText>
                              </w:r>
                            </w:del>
                            <w:del w:id="102" w:author="zhangyue" w:date="2020-02-27T14:34:00Z">
                              <w:r>
                                <w:rPr>
                                  <w:b/>
                                </w:rPr>
                                <w:delText>5W1H</w:delText>
                              </w:r>
                            </w:del>
                            <w:del w:id="103" w:author="zhangyue" w:date="2020-02-27T14:34:00Z">
                              <w:r>
                                <w:rPr>
                                  <w:rFonts w:hint="eastAsia"/>
                                  <w:b/>
                                </w:rPr>
                                <w:delText>原则</w:delText>
                              </w:r>
                            </w:del>
                          </w:p>
                        </w:txbxContent>
                      </v:textbox>
                    </v:shape>
                    <v:shape id="AutoShape 11" o:spid="_x0000_s1026" o:spt="13" type="#_x0000_t13" style="position:absolute;left:4485;top:5970;height:165;width:1155;" fillcolor="#FFFFFF" filled="t" stroked="t" coordsize="21600,21600" o:gfxdata="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eomt2LcAAADaAAAADwAAAAAAAAABACAAAAA4AAAAZHJzL2Rvd25yZXYueG1sUEsB&#10;AhQAFAAAAAgAh07iQDMvBZ47AAAAOQAAABAAAAAAAAAAAQAgAAAAHAEAAGRycy9zaGFwZXhtbC54&#10;bWxQSwUGAAAAAAYABgBbAQAAxgMAAAAA&#10;" adj="16200,5400">
                      <v:fill on="t" focussize="0,0"/>
                      <v:stroke color="#000000" miterlimit="8" joinstyle="miter"/>
                      <v:imagedata o:title=""/>
                      <o:lock v:ext="edit" aspectratio="f"/>
                    </v:shape>
                    <v:shape id="AutoShape 12" o:spid="_x0000_s1026" o:spt="85" type="#_x0000_t85" style="position:absolute;left:5640;top:5505;height:1005;width:330;" filled="f" stroked="t" coordsize="21600,21600" o:gfxdata="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GP0u27AAAA2gAAAA8AAAAAAAAAAQAgAAAAOAAAAGRycy9kb3ducmV2Lnht&#10;bFBLAQIUABQAAAAIAIdO4kAzLwWeOwAAADkAAAAQAAAAAAAAAAEAIAAAACABAABkcnMvc2hhcGV4&#10;bWwueG1sUEsFBgAAAAAGAAYAWwEAAMoDAAAAAA==&#10;" adj="1800">
                      <v:fill on="f" focussize="0,0"/>
                      <v:stroke color="#000000" joinstyle="round"/>
                      <v:imagedata o:title=""/>
                      <o:lock v:ext="edit" aspectratio="f"/>
                    </v:shape>
                  </v:group>
                </v:group>
              </w:pict>
            </mc:Fallback>
          </mc:AlternateContent>
        </w:r>
      </w:del>
    </w:p>
    <w:p>
      <w:pPr>
        <w:rPr>
          <w:lang w:val="zh-CN"/>
        </w:rPr>
      </w:pPr>
    </w:p>
    <w:p>
      <w:pPr>
        <w:rPr>
          <w:lang w:val="zh-CN"/>
        </w:rPr>
      </w:pPr>
    </w:p>
    <w:p>
      <w:pPr>
        <w:rPr>
          <w:lang w:val="zh-CN"/>
        </w:rPr>
      </w:pPr>
    </w:p>
    <w:p>
      <w:pPr>
        <w:rPr>
          <w:lang w:val="zh-CN"/>
        </w:rPr>
      </w:pPr>
    </w:p>
    <w:p>
      <w:pPr>
        <w:rPr>
          <w:lang w:val="zh-CN"/>
        </w:rPr>
      </w:pPr>
    </w:p>
    <w:p>
      <w:pPr>
        <w:numPr>
          <w:ilvl w:val="0"/>
          <w:numId w:val="40"/>
        </w:numPr>
      </w:pPr>
      <w:r>
        <w:rPr>
          <w:rFonts w:hint="eastAsia"/>
          <w:lang w:val="zh-CN"/>
        </w:rPr>
        <w:t>测试工序依据</w:t>
      </w:r>
      <w:r>
        <w:rPr>
          <w:lang w:val="zh-CN"/>
        </w:rPr>
        <w:t>5W1H</w:t>
      </w:r>
      <w:r>
        <w:rPr>
          <w:rFonts w:hint="eastAsia"/>
          <w:lang w:val="zh-CN"/>
        </w:rPr>
        <w:t>原则制定：即为什么制定该措施（</w:t>
      </w:r>
      <w:r>
        <w:rPr>
          <w:lang w:val="zh-CN"/>
        </w:rPr>
        <w:t>WHY</w:t>
      </w:r>
      <w:r>
        <w:rPr>
          <w:rFonts w:hint="eastAsia"/>
          <w:lang w:val="zh-CN"/>
        </w:rPr>
        <w:t>）</w:t>
      </w:r>
      <w:r>
        <w:rPr>
          <w:lang w:val="zh-CN"/>
        </w:rPr>
        <w:t>?</w:t>
      </w:r>
      <w:r>
        <w:rPr>
          <w:rFonts w:ascii="Calibri" w:hAnsi="宋体"/>
          <w:color w:val="000000"/>
          <w:kern w:val="24"/>
          <w:sz w:val="24"/>
          <w:lang w:val="zh-CN"/>
        </w:rPr>
        <w:t xml:space="preserve"> </w:t>
      </w:r>
      <w:r>
        <w:rPr>
          <w:rFonts w:hint="eastAsia"/>
        </w:rPr>
        <w:t>达到什么目标（</w:t>
      </w:r>
      <w:r>
        <w:t>What</w:t>
      </w:r>
      <w:r>
        <w:rPr>
          <w:rFonts w:hint="eastAsia"/>
        </w:rPr>
        <w:t>）</w:t>
      </w:r>
      <w:r>
        <w:t>?</w:t>
      </w:r>
      <w:r>
        <w:rPr>
          <w:rFonts w:hint="eastAsia"/>
        </w:rPr>
        <w:t>在何处执行（</w:t>
      </w:r>
      <w:r>
        <w:t>Where</w:t>
      </w:r>
      <w:r>
        <w:rPr>
          <w:rFonts w:hint="eastAsia"/>
        </w:rPr>
        <w:t>）？由谁负责完成（</w:t>
      </w:r>
      <w:r>
        <w:t>Who</w:t>
      </w:r>
      <w:r>
        <w:rPr>
          <w:rFonts w:hint="eastAsia"/>
        </w:rPr>
        <w:t>）？什么时间完成（</w:t>
      </w:r>
      <w:r>
        <w:t>when</w:t>
      </w:r>
      <w:r>
        <w:rPr>
          <w:rFonts w:hint="eastAsia"/>
        </w:rPr>
        <w:t>）？如何完成（</w:t>
      </w:r>
      <w:r>
        <w:t>How</w:t>
      </w:r>
      <w:r>
        <w:rPr>
          <w:rFonts w:hint="eastAsia"/>
        </w:rPr>
        <w:t>）</w:t>
      </w:r>
    </w:p>
    <w:p>
      <w:pPr>
        <w:numPr>
          <w:ilvl w:val="0"/>
          <w:numId w:val="40"/>
        </w:numPr>
        <w:rPr>
          <w:lang w:val="zh-CN"/>
        </w:rPr>
      </w:pPr>
      <w:r>
        <w:rPr>
          <w:rFonts w:hint="eastAsia"/>
        </w:rPr>
        <w:t>测试工序依据测试过程指引分为四个阶段：可接受性测试，功能测试，系统测试，回归测试。根据需求的难易度以及测试过程中测试质量和测试进度的把控，可以根据实际情况增加一轮测试来保障质量。</w:t>
      </w:r>
    </w:p>
    <w:p>
      <w:pPr>
        <w:numPr>
          <w:ilvl w:val="0"/>
          <w:numId w:val="40"/>
        </w:numPr>
        <w:rPr>
          <w:lang w:val="zh-CN"/>
        </w:rPr>
      </w:pPr>
      <w:r>
        <w:rPr>
          <w:rFonts w:hint="eastAsia"/>
          <w:lang w:val="zh-CN"/>
        </w:rPr>
        <w:t>需求中如涉及压力测试、自动化化测试多人执行，可按照流程图中的测试介入点和事项。</w:t>
      </w:r>
    </w:p>
    <w:p>
      <w:pPr>
        <w:numPr>
          <w:ilvl w:val="0"/>
          <w:numId w:val="40"/>
        </w:numPr>
        <w:rPr>
          <w:lang w:val="zh-CN"/>
        </w:rPr>
      </w:pPr>
      <w:r>
        <w:rPr>
          <w:rFonts w:hint="eastAsia"/>
          <w:lang w:val="zh-CN"/>
        </w:rPr>
        <w:t>自动化测试、及压测测出的bug，需先在功能分支上修复验证通过之后再同步到自动化及压测的分支上验证。</w:t>
      </w:r>
    </w:p>
    <w:p>
      <w:pPr>
        <w:numPr>
          <w:ilvl w:val="0"/>
          <w:numId w:val="40"/>
        </w:numPr>
        <w:rPr>
          <w:lang w:val="zh-CN"/>
        </w:rPr>
      </w:pPr>
      <w:r>
        <w:rPr>
          <w:rFonts w:hint="eastAsia"/>
          <w:lang w:val="zh-CN"/>
        </w:rPr>
        <w:t>针对重难点功能在计划安排上尽量避免新人测试或对核心业务不熟悉的人员，可针对bug集中的模块进行多轮回归或探索性测试。</w:t>
      </w:r>
    </w:p>
    <w:p>
      <w:pPr>
        <w:numPr>
          <w:ilvl w:val="0"/>
          <w:numId w:val="40"/>
        </w:numPr>
        <w:rPr>
          <w:lang w:val="zh-CN"/>
        </w:rPr>
      </w:pPr>
      <w:r>
        <w:rPr>
          <w:rFonts w:hint="eastAsia" w:ascii="Roboto" w:hAnsi="Roboto"/>
          <w:color w:val="333333"/>
          <w:szCs w:val="21"/>
        </w:rPr>
        <w:t>对于有迭代批次的测试任务，或多分支并行的测试任务，前期可以分开独立进行测试，但需在测试计划中预留集成测试的时间，可以在每次分支集成后排布半天时间每个测试人员进行核心场景功能的验证，避免集成时代码合并导致功能被覆盖。</w:t>
      </w:r>
    </w:p>
    <w:p>
      <w:pPr>
        <w:pStyle w:val="4"/>
        <w:ind w:right="210"/>
      </w:pPr>
      <w:r>
        <w:rPr>
          <w:rStyle w:val="26"/>
          <w:b w:val="0"/>
          <w:bCs w:val="0"/>
        </w:rPr>
        <w:t>4.1</w:t>
      </w:r>
      <w:r>
        <w:rPr>
          <w:rStyle w:val="26"/>
          <w:rFonts w:hint="eastAsia"/>
          <w:b w:val="0"/>
          <w:bCs w:val="0"/>
        </w:rPr>
        <w:t>资源分配</w:t>
      </w:r>
    </w:p>
    <w:p>
      <w:pPr>
        <w:rPr>
          <w:lang w:val="zh-CN"/>
        </w:rPr>
      </w:pPr>
      <w:r>
        <w:rPr>
          <w:rFonts w:hint="eastAsia"/>
          <w:lang w:val="zh-CN"/>
        </w:rPr>
        <w:t>测试资源分配可以从掌握的工具、技能、认证情况、项目经验、外部</w:t>
      </w:r>
      <w:r>
        <w:rPr>
          <w:lang w:val="zh-CN"/>
        </w:rPr>
        <w:t>bug</w:t>
      </w:r>
      <w:r>
        <w:rPr>
          <w:rFonts w:hint="eastAsia"/>
          <w:lang w:val="zh-CN"/>
        </w:rPr>
        <w:t>漏测数五大维度分析筛选：</w:t>
      </w:r>
    </w:p>
    <w:p>
      <w:pPr>
        <w:rPr>
          <w:ins w:id="104" w:author="zhangyue" w:date="2020-02-27T14:34:00Z"/>
        </w:rPr>
      </w:pPr>
      <w:ins w:id="105" w:author="zhangyue" w:date="2020-02-27T14:34:00Z">
        <w:r>
          <w:rPr/>
          <w:drawing>
            <wp:inline distT="0" distB="0" distL="0" distR="0">
              <wp:extent cx="6946265" cy="1514475"/>
              <wp:effectExtent l="0" t="0" r="1333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6946265" cy="1514475"/>
                      </a:xfrm>
                      <a:prstGeom prst="rect">
                        <a:avLst/>
                      </a:prstGeom>
                    </pic:spPr>
                  </pic:pic>
                </a:graphicData>
              </a:graphic>
            </wp:inline>
          </w:drawing>
        </w:r>
      </w:ins>
    </w:p>
    <w:p>
      <w:pPr>
        <w:rPr>
          <w:lang w:val="zh-CN"/>
        </w:rPr>
      </w:pPr>
    </w:p>
    <w:p>
      <w:pPr>
        <w:pStyle w:val="4"/>
        <w:ind w:right="210"/>
      </w:pPr>
      <w:r>
        <w:t>4</w:t>
      </w:r>
      <w:r>
        <w:rPr>
          <w:rFonts w:hint="eastAsia"/>
        </w:rPr>
        <w:t>.</w:t>
      </w:r>
      <w:r>
        <w:t>2</w:t>
      </w:r>
      <w:r>
        <w:rPr>
          <w:rFonts w:hint="eastAsia"/>
        </w:rPr>
        <w:t>测试</w:t>
      </w:r>
      <w:r>
        <w:t>计划</w:t>
      </w:r>
    </w:p>
    <w:p>
      <w:pPr>
        <w:pStyle w:val="5"/>
      </w:pPr>
      <w:r>
        <w:rPr>
          <w:rFonts w:hint="eastAsia"/>
        </w:rPr>
        <w:t>可接受性测试</w:t>
      </w:r>
    </w:p>
    <w:p>
      <w:pPr>
        <w:numPr>
          <w:ilvl w:val="0"/>
          <w:numId w:val="8"/>
        </w:numPr>
        <w:ind w:left="851" w:hanging="425"/>
        <w:jc w:val="left"/>
      </w:pPr>
      <w:r>
        <w:rPr>
          <w:rFonts w:hint="eastAsia"/>
        </w:rPr>
        <w:t>如果有多个测试人员，安排多个测试人员进入可接受性测试</w:t>
      </w:r>
    </w:p>
    <w:p>
      <w:pPr>
        <w:numPr>
          <w:ilvl w:val="0"/>
          <w:numId w:val="8"/>
        </w:numPr>
        <w:ind w:left="851" w:hanging="425"/>
        <w:jc w:val="left"/>
      </w:pPr>
      <w:r>
        <w:rPr>
          <w:rFonts w:hint="eastAsia"/>
        </w:rPr>
        <w:t>可接受性测试范围：圈定可接受性测试范围</w:t>
      </w:r>
    </w:p>
    <w:p>
      <w:pPr>
        <w:ind w:left="851" w:firstLine="420"/>
        <w:jc w:val="left"/>
      </w:pPr>
      <w:r>
        <w:rPr>
          <w:rFonts w:hint="eastAsia"/>
        </w:rPr>
        <w:t>如果是场景为主的需求，可接受性测试范围可圈定为主场景</w:t>
      </w:r>
    </w:p>
    <w:p>
      <w:pPr>
        <w:ind w:left="851" w:firstLine="420"/>
        <w:jc w:val="left"/>
      </w:pPr>
      <w:r>
        <w:rPr>
          <w:rFonts w:hint="eastAsia"/>
        </w:rPr>
        <w:t>如果是功能为主的需求，可接受性测试范围可圈定为功能模块不报错，功能操作可正常操作</w:t>
      </w:r>
    </w:p>
    <w:p>
      <w:pPr>
        <w:ind w:left="851" w:firstLine="420"/>
        <w:jc w:val="left"/>
      </w:pPr>
      <w:r>
        <w:rPr>
          <w:rFonts w:hint="eastAsia"/>
        </w:rPr>
        <w:t>如果是数据为主的需求，可接受性测试范围可圈定为主要数据取数正确（脚本不报错和数据总条数正确）</w:t>
      </w:r>
    </w:p>
    <w:p>
      <w:pPr>
        <w:numPr>
          <w:ilvl w:val="0"/>
          <w:numId w:val="8"/>
        </w:numPr>
        <w:ind w:left="851" w:hanging="425"/>
        <w:jc w:val="left"/>
      </w:pPr>
      <w:r>
        <w:rPr>
          <w:rFonts w:hint="eastAsia"/>
        </w:rPr>
        <w:t>可接受性测试打回：依据可接受性测试打回标准</w:t>
      </w:r>
    </w:p>
    <w:p>
      <w:pPr>
        <w:numPr>
          <w:ilvl w:val="0"/>
          <w:numId w:val="8"/>
        </w:numPr>
        <w:ind w:left="851" w:hanging="425"/>
        <w:jc w:val="left"/>
      </w:pPr>
      <w:r>
        <w:rPr>
          <w:rFonts w:hint="eastAsia"/>
        </w:rPr>
        <w:t>可接受性测试时间制定</w:t>
      </w:r>
    </w:p>
    <w:p>
      <w:pPr>
        <w:ind w:left="851"/>
        <w:jc w:val="left"/>
      </w:pPr>
    </w:p>
    <w:p>
      <w:pPr>
        <w:ind w:left="420"/>
      </w:pPr>
    </w:p>
    <w:p>
      <w:pPr>
        <w:pStyle w:val="5"/>
      </w:pPr>
      <w:r>
        <w:rPr>
          <w:rFonts w:hint="eastAsia"/>
        </w:rPr>
        <w:t>功能测试</w:t>
      </w:r>
    </w:p>
    <w:p>
      <w:pPr>
        <w:numPr>
          <w:ilvl w:val="0"/>
          <w:numId w:val="8"/>
        </w:numPr>
        <w:ind w:left="851" w:hanging="425"/>
        <w:jc w:val="left"/>
      </w:pPr>
      <w:r>
        <w:rPr>
          <w:rFonts w:hint="eastAsia"/>
        </w:rPr>
        <w:t>功能测试优先级</w:t>
      </w:r>
    </w:p>
    <w:p>
      <w:pPr>
        <w:ind w:left="851"/>
        <w:jc w:val="left"/>
        <w:rPr>
          <w:rFonts w:hint="eastAsia"/>
        </w:rPr>
      </w:pPr>
      <w:r>
        <w:t xml:space="preserve">     </w:t>
      </w:r>
      <w:r>
        <w:rPr>
          <w:rFonts w:hint="eastAsia"/>
        </w:rPr>
        <w:t>确定功能测试的优先级，有些测试范围需要有前期进入，可以控制后期质量问题。根据发包优先级规划、流程上下游来确定，规划需要优先发包则先测，属于上游的功能先测（否则下游先测的话做前置数据受阻）；如：某模块有性能问题，且性能问题影响到整个架构，需要重新调整方案，如果后期才发现这个</w:t>
      </w:r>
      <w:r>
        <w:t>BUG,</w:t>
      </w:r>
      <w:r>
        <w:rPr>
          <w:rFonts w:hint="eastAsia"/>
        </w:rPr>
        <w:t>测试进度，周期都会受到严重的影响。需要将此内容放在前期测试，部分功能的性能测试可以并到功能测试中执行，如批量操作的性能，场景级或系统级性能建议单立子项做</w:t>
      </w:r>
    </w:p>
    <w:p>
      <w:pPr>
        <w:numPr>
          <w:ilvl w:val="0"/>
          <w:numId w:val="8"/>
        </w:numPr>
        <w:ind w:left="851" w:hanging="425"/>
        <w:jc w:val="left"/>
      </w:pPr>
      <w:r>
        <w:rPr>
          <w:rFonts w:hint="eastAsia"/>
        </w:rPr>
        <w:t>功能测试重难点</w:t>
      </w:r>
    </w:p>
    <w:p>
      <w:pPr>
        <w:ind w:left="851"/>
        <w:jc w:val="left"/>
        <w:rPr>
          <w:rFonts w:hint="eastAsia"/>
        </w:rPr>
      </w:pPr>
      <w:r>
        <w:t xml:space="preserve">    </w:t>
      </w:r>
      <w:r>
        <w:rPr>
          <w:rFonts w:hint="eastAsia"/>
        </w:rPr>
        <w:t>复杂的场景，算法，取数要着重测试，可以依据对应的测试用例来验证</w:t>
      </w:r>
    </w:p>
    <w:p>
      <w:pPr>
        <w:numPr>
          <w:ilvl w:val="0"/>
          <w:numId w:val="8"/>
        </w:numPr>
        <w:ind w:left="851" w:hanging="425"/>
        <w:jc w:val="left"/>
      </w:pPr>
      <w:r>
        <w:rPr>
          <w:rFonts w:hint="eastAsia"/>
        </w:rPr>
        <w:t>功能测试时间制定</w:t>
      </w:r>
    </w:p>
    <w:p>
      <w:pPr>
        <w:ind w:left="851"/>
        <w:jc w:val="left"/>
      </w:pPr>
      <w:r>
        <w:t xml:space="preserve">    </w:t>
      </w:r>
      <w:r>
        <w:rPr>
          <w:rFonts w:hint="eastAsia"/>
        </w:rPr>
        <w:t>需要制定功能测试时间周期，功能测试包括功能验证以及</w:t>
      </w:r>
      <w:r>
        <w:t>BUG</w:t>
      </w:r>
      <w:r>
        <w:rPr>
          <w:rFonts w:hint="eastAsia"/>
        </w:rPr>
        <w:t>验证。时间周期确定后可以通过关键节点来把控测试的进度</w:t>
      </w:r>
    </w:p>
    <w:p>
      <w:pPr>
        <w:numPr>
          <w:ilvl w:val="0"/>
          <w:numId w:val="8"/>
        </w:numPr>
        <w:ind w:left="851" w:hanging="425"/>
        <w:jc w:val="left"/>
      </w:pPr>
      <w:r>
        <w:rPr>
          <w:rFonts w:hint="eastAsia"/>
        </w:rPr>
        <w:t>多个测试人员互相协作，模块的分配</w:t>
      </w:r>
    </w:p>
    <w:p>
      <w:pPr>
        <w:ind w:left="851" w:firstLine="420"/>
        <w:jc w:val="left"/>
      </w:pPr>
      <w:r>
        <w:rPr>
          <w:rFonts w:hint="eastAsia"/>
        </w:rPr>
        <w:t>多个测试人员协作测试，需要将每个测试人员细化到对应需求点，分配时要注意同一种类型的分配到一个测试人员身上，最好不要交叉导致重复测试。如果业务有关联，需要在集成测试阶段测试每个测试人员关联的业务，</w:t>
      </w:r>
    </w:p>
    <w:p>
      <w:pPr>
        <w:numPr>
          <w:ilvl w:val="0"/>
          <w:numId w:val="8"/>
        </w:numPr>
        <w:ind w:left="851" w:hanging="425"/>
        <w:jc w:val="left"/>
      </w:pPr>
      <w:r>
        <w:rPr>
          <w:rFonts w:hint="eastAsia"/>
        </w:rPr>
        <w:t>功能测试范围</w:t>
      </w:r>
    </w:p>
    <w:p>
      <w:pPr>
        <w:ind w:left="851" w:firstLine="420"/>
        <w:jc w:val="left"/>
      </w:pPr>
      <w:r>
        <w:rPr>
          <w:rFonts w:hint="eastAsia"/>
        </w:rPr>
        <w:t>根据测试需求分析，分析出哪些范围需要在功能测试中进行</w:t>
      </w:r>
    </w:p>
    <w:p>
      <w:pPr>
        <w:pStyle w:val="5"/>
      </w:pPr>
      <w:r>
        <w:rPr>
          <w:rFonts w:hint="eastAsia"/>
        </w:rPr>
        <w:t>系统测试</w:t>
      </w:r>
    </w:p>
    <w:p>
      <w:pPr>
        <w:numPr>
          <w:ilvl w:val="0"/>
          <w:numId w:val="8"/>
        </w:numPr>
        <w:ind w:left="851" w:hanging="425"/>
        <w:jc w:val="left"/>
      </w:pPr>
      <w:r>
        <w:rPr>
          <w:rFonts w:hint="eastAsia"/>
        </w:rPr>
        <w:t>系统测试时间制定</w:t>
      </w:r>
    </w:p>
    <w:p>
      <w:pPr>
        <w:ind w:left="851"/>
        <w:jc w:val="left"/>
      </w:pPr>
      <w:r>
        <w:t xml:space="preserve">    </w:t>
      </w:r>
      <w:r>
        <w:rPr>
          <w:rFonts w:hint="eastAsia"/>
        </w:rPr>
        <w:t>确定明确的系统测试进入时间点，出来时间点，通过关键节点来把控测试进度</w:t>
      </w:r>
    </w:p>
    <w:p>
      <w:pPr>
        <w:numPr>
          <w:ilvl w:val="0"/>
          <w:numId w:val="8"/>
        </w:numPr>
        <w:ind w:left="851" w:hanging="425"/>
        <w:jc w:val="left"/>
      </w:pPr>
      <w:bookmarkStart w:id="6" w:name="OLE_LINK1"/>
      <w:bookmarkStart w:id="7" w:name="OLE_LINK2"/>
      <w:r>
        <w:rPr>
          <w:rFonts w:hint="eastAsia"/>
        </w:rPr>
        <w:t>系统测试策略</w:t>
      </w:r>
    </w:p>
    <w:bookmarkEnd w:id="6"/>
    <w:bookmarkEnd w:id="7"/>
    <w:p>
      <w:pPr>
        <w:ind w:left="426"/>
        <w:jc w:val="left"/>
      </w:pPr>
      <w:r>
        <w:t xml:space="preserve">        </w:t>
      </w:r>
      <w:r>
        <w:rPr>
          <w:rFonts w:hint="eastAsia"/>
        </w:rPr>
        <w:t>依据需求业务，如果需求较复杂，可增加系统测试用例，这个阶段可根据系统测试且例进行测试；如果需求较简单，依据测试用例和功能规格设计说明书进行测试，并进行发散测试</w:t>
      </w:r>
    </w:p>
    <w:p>
      <w:pPr>
        <w:numPr>
          <w:ilvl w:val="0"/>
          <w:numId w:val="8"/>
        </w:numPr>
        <w:ind w:left="851" w:hanging="425"/>
        <w:jc w:val="left"/>
      </w:pPr>
      <w:r>
        <w:rPr>
          <w:rFonts w:hint="eastAsia"/>
        </w:rPr>
        <w:t>系统测试策略</w:t>
      </w:r>
    </w:p>
    <w:p>
      <w:pPr>
        <w:ind w:left="426"/>
        <w:jc w:val="left"/>
      </w:pPr>
      <w:r>
        <w:t xml:space="preserve">        </w:t>
      </w:r>
      <w:r>
        <w:rPr>
          <w:rFonts w:hint="eastAsia"/>
        </w:rPr>
        <w:t>根据测试需求分析，分析出哪些范围需要在系统测试中进行</w:t>
      </w:r>
    </w:p>
    <w:p>
      <w:pPr>
        <w:pStyle w:val="5"/>
      </w:pPr>
      <w:r>
        <w:rPr>
          <w:rFonts w:hint="eastAsia"/>
        </w:rPr>
        <w:t>回归测试</w:t>
      </w:r>
    </w:p>
    <w:p>
      <w:pPr>
        <w:numPr>
          <w:ilvl w:val="0"/>
          <w:numId w:val="8"/>
        </w:numPr>
        <w:ind w:left="851" w:hanging="425"/>
        <w:jc w:val="left"/>
      </w:pPr>
      <w:r>
        <w:rPr>
          <w:rFonts w:hint="eastAsia"/>
        </w:rPr>
        <w:t>回归测试时间制定</w:t>
      </w:r>
    </w:p>
    <w:p>
      <w:pPr>
        <w:numPr>
          <w:ilvl w:val="0"/>
          <w:numId w:val="8"/>
        </w:numPr>
        <w:ind w:left="851" w:hanging="425"/>
        <w:jc w:val="left"/>
      </w:pPr>
      <w:r>
        <w:rPr>
          <w:rFonts w:hint="eastAsia"/>
        </w:rPr>
        <w:t>回归测试范围</w:t>
      </w:r>
    </w:p>
    <w:p>
      <w:pPr>
        <w:ind w:left="851" w:firstLine="435"/>
        <w:jc w:val="left"/>
      </w:pPr>
      <w:r>
        <w:rPr>
          <w:rFonts w:hint="eastAsia"/>
        </w:rPr>
        <w:t>回归测试需要测试哪些内容</w:t>
      </w:r>
    </w:p>
    <w:p>
      <w:pPr>
        <w:pStyle w:val="4"/>
        <w:ind w:right="210"/>
        <w:rPr>
          <w:rStyle w:val="26"/>
          <w:b w:val="0"/>
          <w:bCs w:val="0"/>
        </w:rPr>
      </w:pPr>
      <w:r>
        <w:rPr>
          <w:rStyle w:val="26"/>
          <w:rFonts w:hint="eastAsia"/>
          <w:b w:val="0"/>
          <w:bCs w:val="0"/>
        </w:rPr>
        <w:t>4.</w:t>
      </w:r>
      <w:r>
        <w:rPr>
          <w:rStyle w:val="26"/>
          <w:b w:val="0"/>
          <w:bCs w:val="0"/>
        </w:rPr>
        <w:t>3</w:t>
      </w:r>
      <w:r>
        <w:rPr>
          <w:rStyle w:val="26"/>
          <w:rFonts w:hint="eastAsia"/>
          <w:b w:val="0"/>
          <w:bCs w:val="0"/>
        </w:rPr>
        <w:t>风险预估</w:t>
      </w:r>
    </w:p>
    <w:p>
      <w:pPr>
        <w:pStyle w:val="40"/>
        <w:numPr>
          <w:ilvl w:val="0"/>
          <w:numId w:val="41"/>
        </w:numPr>
        <w:spacing w:before="156" w:beforeLines="50" w:after="78" w:afterLines="25" w:line="360" w:lineRule="auto"/>
        <w:ind w:firstLineChars="0"/>
      </w:pPr>
      <w:r>
        <w:rPr>
          <w:rFonts w:hint="eastAsia"/>
        </w:rPr>
        <w:t>识别风险</w:t>
      </w:r>
      <w:r>
        <w:tab/>
      </w:r>
      <w:r>
        <w:rPr>
          <w:rFonts w:hint="eastAsia"/>
        </w:rPr>
        <w:t>：</w:t>
      </w:r>
    </w:p>
    <w:tbl>
      <w:tblPr>
        <w:tblStyle w:val="22"/>
        <w:tblW w:w="963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176"/>
        <w:gridCol w:w="1417"/>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tcBorders>
              <w:top w:val="single" w:color="auto" w:sz="4" w:space="0"/>
              <w:left w:val="single" w:color="auto" w:sz="4" w:space="0"/>
              <w:bottom w:val="single" w:color="auto" w:sz="4" w:space="0"/>
              <w:right w:val="single" w:color="auto" w:sz="4" w:space="0"/>
            </w:tcBorders>
            <w:shd w:val="clear" w:color="auto" w:fill="BFBFBF"/>
          </w:tcPr>
          <w:p>
            <w:pPr>
              <w:rPr>
                <w:b/>
                <w:bCs/>
              </w:rPr>
            </w:pPr>
            <w:r>
              <w:rPr>
                <w:rFonts w:hint="eastAsia"/>
                <w:b/>
                <w:bCs/>
              </w:rPr>
              <w:t>序号</w:t>
            </w:r>
          </w:p>
        </w:tc>
        <w:tc>
          <w:tcPr>
            <w:tcW w:w="1176" w:type="dxa"/>
            <w:tcBorders>
              <w:top w:val="single" w:color="auto" w:sz="4" w:space="0"/>
              <w:left w:val="single" w:color="auto" w:sz="4" w:space="0"/>
              <w:bottom w:val="single" w:color="auto" w:sz="4" w:space="0"/>
              <w:right w:val="single" w:color="auto" w:sz="4" w:space="0"/>
            </w:tcBorders>
            <w:shd w:val="clear" w:color="auto" w:fill="BFBFBF"/>
          </w:tcPr>
          <w:p>
            <w:pPr>
              <w:rPr>
                <w:b/>
                <w:bCs/>
              </w:rPr>
            </w:pPr>
            <w:r>
              <w:rPr>
                <w:rFonts w:hint="eastAsia"/>
                <w:b/>
                <w:bCs/>
              </w:rPr>
              <w:t>风险类别</w:t>
            </w:r>
          </w:p>
        </w:tc>
        <w:tc>
          <w:tcPr>
            <w:tcW w:w="1417" w:type="dxa"/>
            <w:tcBorders>
              <w:top w:val="single" w:color="auto" w:sz="4" w:space="0"/>
              <w:left w:val="single" w:color="auto" w:sz="4" w:space="0"/>
              <w:bottom w:val="single" w:color="auto" w:sz="4" w:space="0"/>
              <w:right w:val="single" w:color="auto" w:sz="4" w:space="0"/>
            </w:tcBorders>
            <w:shd w:val="clear" w:color="auto" w:fill="BFBFBF"/>
          </w:tcPr>
          <w:p>
            <w:pPr>
              <w:jc w:val="center"/>
              <w:rPr>
                <w:b/>
                <w:bCs/>
              </w:rPr>
            </w:pPr>
            <w:r>
              <w:rPr>
                <w:rFonts w:hint="eastAsia"/>
                <w:b/>
                <w:bCs/>
              </w:rPr>
              <w:t>子类别</w:t>
            </w:r>
          </w:p>
        </w:tc>
        <w:tc>
          <w:tcPr>
            <w:tcW w:w="6379" w:type="dxa"/>
            <w:tcBorders>
              <w:top w:val="single" w:color="auto" w:sz="4" w:space="0"/>
              <w:left w:val="single" w:color="auto" w:sz="4" w:space="0"/>
              <w:bottom w:val="single" w:color="auto" w:sz="4" w:space="0"/>
              <w:right w:val="single" w:color="auto" w:sz="4" w:space="0"/>
            </w:tcBorders>
            <w:shd w:val="clear" w:color="auto" w:fill="BFBFBF"/>
          </w:tcPr>
          <w:p>
            <w:pPr>
              <w:jc w:val="center"/>
              <w:rPr>
                <w:b/>
                <w:bCs/>
              </w:rPr>
            </w:pPr>
            <w:r>
              <w:rPr>
                <w:rFonts w:hint="eastAsia"/>
                <w:b/>
                <w:bCs/>
              </w:rPr>
              <w:t>风险项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restart"/>
            <w:tcBorders>
              <w:top w:val="single" w:color="auto" w:sz="4" w:space="0"/>
              <w:left w:val="single" w:color="auto" w:sz="4" w:space="0"/>
              <w:bottom w:val="single" w:color="auto" w:sz="4" w:space="0"/>
              <w:right w:val="single" w:color="auto" w:sz="4" w:space="0"/>
            </w:tcBorders>
          </w:tcPr>
          <w:p>
            <w:r>
              <w:t>1</w:t>
            </w:r>
          </w:p>
        </w:tc>
        <w:tc>
          <w:tcPr>
            <w:tcW w:w="1176" w:type="dxa"/>
            <w:vMerge w:val="restart"/>
            <w:tcBorders>
              <w:top w:val="single" w:color="auto" w:sz="4" w:space="0"/>
              <w:left w:val="single" w:color="auto" w:sz="4" w:space="0"/>
              <w:bottom w:val="single" w:color="auto" w:sz="4" w:space="0"/>
              <w:right w:val="single" w:color="auto" w:sz="4" w:space="0"/>
            </w:tcBorders>
          </w:tcPr>
          <w:p>
            <w:r>
              <w:rPr>
                <w:rFonts w:hint="eastAsia"/>
              </w:rPr>
              <w:t>需求风险</w:t>
            </w:r>
          </w:p>
        </w:tc>
        <w:tc>
          <w:tcPr>
            <w:tcW w:w="1417" w:type="dxa"/>
            <w:tcBorders>
              <w:top w:val="single" w:color="auto" w:sz="4" w:space="0"/>
              <w:left w:val="single" w:color="auto" w:sz="4" w:space="0"/>
              <w:bottom w:val="single" w:color="auto" w:sz="4" w:space="0"/>
              <w:right w:val="single" w:color="auto" w:sz="4" w:space="0"/>
            </w:tcBorders>
          </w:tcPr>
          <w:p>
            <w:r>
              <w:rPr>
                <w:rFonts w:hint="eastAsia"/>
              </w:rPr>
              <w:t>需求定义类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2"/>
              </w:numPr>
              <w:ind w:firstLineChars="0"/>
            </w:pPr>
            <w:r>
              <w:rPr>
                <w:rFonts w:hint="eastAsia"/>
              </w:rPr>
              <w:t>需求范围定义不够明确，在进一步详细定义的情况下可能会超出范围</w:t>
            </w:r>
          </w:p>
          <w:p>
            <w:pPr>
              <w:pStyle w:val="34"/>
              <w:numPr>
                <w:ilvl w:val="0"/>
                <w:numId w:val="42"/>
              </w:numPr>
              <w:ind w:firstLineChars="0"/>
              <w:rPr>
                <w:szCs w:val="21"/>
              </w:rPr>
            </w:pPr>
            <w:r>
              <w:rPr>
                <w:rFonts w:hint="eastAsia"/>
                <w:szCs w:val="21"/>
              </w:rPr>
              <w:t>在制定需求的过程中，客户参与不足，导致后期需求不稳，甚至交付时不满足需求</w:t>
            </w:r>
          </w:p>
          <w:p>
            <w:pPr>
              <w:pStyle w:val="34"/>
              <w:numPr>
                <w:ilvl w:val="0"/>
                <w:numId w:val="42"/>
              </w:numPr>
              <w:ind w:firstLineChars="0"/>
              <w:rPr>
                <w:szCs w:val="21"/>
              </w:rPr>
            </w:pPr>
            <w:r>
              <w:rPr>
                <w:rFonts w:hint="eastAsia"/>
                <w:szCs w:val="21"/>
              </w:rPr>
              <w:t>需求定义模糊，难以理解工作困难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tcPr>
          <w:p>
            <w:r>
              <w:rPr>
                <w:rFonts w:hint="eastAsia"/>
              </w:rPr>
              <w:t>需求变更</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3"/>
              </w:numPr>
              <w:ind w:firstLineChars="0"/>
            </w:pPr>
            <w:r>
              <w:rPr>
                <w:rFonts w:hint="eastAsia"/>
              </w:rPr>
              <w:t>需求已经成为项目基准，但仍然会继续变化</w:t>
            </w:r>
          </w:p>
          <w:p>
            <w:pPr>
              <w:pStyle w:val="34"/>
              <w:numPr>
                <w:ilvl w:val="0"/>
                <w:numId w:val="43"/>
              </w:numPr>
              <w:ind w:firstLineChars="0"/>
            </w:pPr>
            <w:r>
              <w:rPr>
                <w:rFonts w:hint="eastAsia"/>
              </w:rPr>
              <w:t>在已经确定的需求基础上增加额外的需求</w:t>
            </w:r>
          </w:p>
          <w:p>
            <w:pPr>
              <w:pStyle w:val="34"/>
              <w:numPr>
                <w:ilvl w:val="0"/>
                <w:numId w:val="43"/>
              </w:numPr>
              <w:ind w:firstLineChars="0"/>
            </w:pPr>
            <w:r>
              <w:rPr>
                <w:rFonts w:hint="eastAsia"/>
              </w:rPr>
              <w:t>需求的变更未进行规范管理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restart"/>
            <w:tcBorders>
              <w:top w:val="single" w:color="auto" w:sz="4" w:space="0"/>
              <w:left w:val="single" w:color="auto" w:sz="4" w:space="0"/>
              <w:bottom w:val="single" w:color="auto" w:sz="4" w:space="0"/>
              <w:right w:val="single" w:color="auto" w:sz="4" w:space="0"/>
            </w:tcBorders>
          </w:tcPr>
          <w:p>
            <w:r>
              <w:t>2</w:t>
            </w:r>
          </w:p>
        </w:tc>
        <w:tc>
          <w:tcPr>
            <w:tcW w:w="1176" w:type="dxa"/>
            <w:vMerge w:val="restart"/>
            <w:tcBorders>
              <w:top w:val="single" w:color="auto" w:sz="4" w:space="0"/>
              <w:left w:val="single" w:color="auto" w:sz="4" w:space="0"/>
              <w:bottom w:val="single" w:color="auto" w:sz="4" w:space="0"/>
              <w:right w:val="single" w:color="auto" w:sz="4" w:space="0"/>
            </w:tcBorders>
          </w:tcPr>
          <w:p>
            <w:r>
              <w:rPr>
                <w:rFonts w:hint="eastAsia"/>
              </w:rPr>
              <w:t>进度风险</w:t>
            </w:r>
          </w:p>
        </w:tc>
        <w:tc>
          <w:tcPr>
            <w:tcW w:w="1417" w:type="dxa"/>
            <w:tcBorders>
              <w:top w:val="single" w:color="auto" w:sz="4" w:space="0"/>
              <w:left w:val="single" w:color="auto" w:sz="4" w:space="0"/>
              <w:bottom w:val="single" w:color="auto" w:sz="4" w:space="0"/>
              <w:right w:val="single" w:color="auto" w:sz="4" w:space="0"/>
            </w:tcBorders>
          </w:tcPr>
          <w:p>
            <w:r>
              <w:rPr>
                <w:rFonts w:hint="eastAsia"/>
              </w:rPr>
              <w:t>工作量估算</w:t>
            </w:r>
          </w:p>
        </w:tc>
        <w:tc>
          <w:tcPr>
            <w:tcW w:w="6379" w:type="dxa"/>
            <w:tcBorders>
              <w:top w:val="single" w:color="auto" w:sz="4" w:space="0"/>
              <w:left w:val="single" w:color="auto" w:sz="4" w:space="0"/>
              <w:bottom w:val="single" w:color="auto" w:sz="4" w:space="0"/>
              <w:right w:val="single" w:color="auto" w:sz="4" w:space="0"/>
            </w:tcBorders>
          </w:tcPr>
          <w:p>
            <w:r>
              <w:t>1</w:t>
            </w:r>
            <w:r>
              <w:rPr>
                <w:rFonts w:hint="eastAsia"/>
              </w:rPr>
              <w:t>、需求描述模糊部分，工作量较难估算，耗时较长使项目进度推延</w:t>
            </w:r>
          </w:p>
          <w:p>
            <w:r>
              <w:t>2</w:t>
            </w:r>
            <w:r>
              <w:rPr>
                <w:rFonts w:hint="eastAsia"/>
              </w:rPr>
              <w:t>、估算资源、现有资源和产品资源不完全一致</w:t>
            </w:r>
          </w:p>
          <w:p>
            <w:r>
              <w:t>3</w:t>
            </w:r>
            <w:r>
              <w:rPr>
                <w:rFonts w:hint="eastAsia"/>
              </w:rPr>
              <w:t>、估算结果不符合实际情况</w:t>
            </w:r>
          </w:p>
          <w:p>
            <w:r>
              <w:t>4</w:t>
            </w:r>
            <w:r>
              <w:rPr>
                <w:rFonts w:hint="eastAsia"/>
              </w:rPr>
              <w:t>、对需求描述的领域不熟悉，导致估算的工作量不准确</w:t>
            </w:r>
          </w:p>
          <w:p>
            <w:r>
              <w:t>5</w:t>
            </w:r>
            <w:r>
              <w:rPr>
                <w:rFonts w:hint="eastAsia"/>
              </w:rPr>
              <w:t>、未采用标准的估算方法，使估算的工作量不准确</w:t>
            </w:r>
          </w:p>
          <w:p>
            <w:r>
              <w:t>6</w:t>
            </w:r>
            <w:r>
              <w:rPr>
                <w:rFonts w:hint="eastAsia"/>
              </w:rPr>
              <w:t>、错误的估计了辅助性工具对项目的助力，导致估算工作量不准确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tcPr>
          <w:p>
            <w:r>
              <w:rPr>
                <w:rFonts w:hint="eastAsia"/>
              </w:rPr>
              <w:t>计划编制类</w:t>
            </w:r>
          </w:p>
        </w:tc>
        <w:tc>
          <w:tcPr>
            <w:tcW w:w="6379" w:type="dxa"/>
            <w:tcBorders>
              <w:top w:val="single" w:color="auto" w:sz="4" w:space="0"/>
              <w:left w:val="single" w:color="auto" w:sz="4" w:space="0"/>
              <w:bottom w:val="single" w:color="auto" w:sz="4" w:space="0"/>
              <w:right w:val="single" w:color="auto" w:sz="4" w:space="0"/>
            </w:tcBorders>
          </w:tcPr>
          <w:p>
            <w:r>
              <w:t>1</w:t>
            </w:r>
            <w:r>
              <w:rPr>
                <w:rFonts w:hint="eastAsia"/>
              </w:rPr>
              <w:t>、项目预算可以被维持的时间不确定</w:t>
            </w:r>
          </w:p>
          <w:p>
            <w:r>
              <w:t>2</w:t>
            </w:r>
            <w:r>
              <w:rPr>
                <w:rFonts w:hint="eastAsia"/>
              </w:rPr>
              <w:t>、预算得不到实际的保证</w:t>
            </w:r>
          </w:p>
          <w:p>
            <w:r>
              <w:t>3</w:t>
            </w:r>
            <w:r>
              <w:rPr>
                <w:rFonts w:hint="eastAsia"/>
              </w:rPr>
              <w:t>、软件总体规模</w:t>
            </w:r>
            <w:r>
              <w:t>(</w:t>
            </w:r>
            <w:r>
              <w:rPr>
                <w:rFonts w:hint="eastAsia"/>
              </w:rPr>
              <w:t>代码行数、功能点、与前一产品规模的百分比</w:t>
            </w:r>
            <w:r>
              <w:t>)</w:t>
            </w:r>
            <w:r>
              <w:rPr>
                <w:rFonts w:hint="eastAsia"/>
              </w:rPr>
              <w:t>比预计的规模大</w:t>
            </w:r>
          </w:p>
          <w:p>
            <w:r>
              <w:t>4</w:t>
            </w:r>
            <w:r>
              <w:rPr>
                <w:rFonts w:hint="eastAsia"/>
              </w:rPr>
              <w:t>、项目目标提前完成，但是没有相应的调整产品范围或可用资源，使资源可能会出现空置状态</w:t>
            </w:r>
          </w:p>
          <w:p>
            <w:r>
              <w:t>5</w:t>
            </w:r>
            <w:r>
              <w:rPr>
                <w:rFonts w:hint="eastAsia"/>
              </w:rPr>
              <w:t>、计划仓促计划和任务定义不够充分，可能带来进度方面的问题</w:t>
            </w:r>
          </w:p>
          <w:p>
            <w:r>
              <w:t>6</w:t>
            </w:r>
            <w:r>
              <w:rPr>
                <w:rFonts w:hint="eastAsia"/>
              </w:rPr>
              <w:t>、任务之间的关联关系未整理，不够明确</w:t>
            </w:r>
          </w:p>
          <w:p>
            <w:r>
              <w:t>7</w:t>
            </w:r>
            <w:r>
              <w:rPr>
                <w:rFonts w:hint="eastAsia"/>
              </w:rPr>
              <w:t>、计划不够完整，未覆盖全部过程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tcPr>
          <w:p>
            <w:r>
              <w:rPr>
                <w:rFonts w:hint="eastAsia"/>
              </w:rPr>
              <w:t>项目进度类</w:t>
            </w:r>
          </w:p>
        </w:tc>
        <w:tc>
          <w:tcPr>
            <w:tcW w:w="6379" w:type="dxa"/>
            <w:tcBorders>
              <w:top w:val="single" w:color="auto" w:sz="4" w:space="0"/>
              <w:left w:val="single" w:color="auto" w:sz="4" w:space="0"/>
              <w:bottom w:val="single" w:color="auto" w:sz="4" w:space="0"/>
              <w:right w:val="single" w:color="auto" w:sz="4" w:space="0"/>
            </w:tcBorders>
          </w:tcPr>
          <w:p>
            <w:r>
              <w:t>1</w:t>
            </w:r>
            <w:r>
              <w:rPr>
                <w:rFonts w:hint="eastAsia"/>
              </w:rPr>
              <w:t>、项目进度由于某些原因不能够被维持，导致项目不能按时交付</w:t>
            </w:r>
          </w:p>
          <w:p>
            <w:r>
              <w:t>2</w:t>
            </w:r>
            <w:r>
              <w:rPr>
                <w:rFonts w:hint="eastAsia"/>
              </w:rPr>
              <w:t>、项目进度由于某些原因不能继续进行，需要暂停或放弃进行</w:t>
            </w:r>
          </w:p>
          <w:p>
            <w:r>
              <w:t>3</w:t>
            </w:r>
            <w:r>
              <w:rPr>
                <w:rFonts w:hint="eastAsia"/>
              </w:rPr>
              <w:t>、项目进度改变，要求提前完成任务等。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tcBorders>
              <w:top w:val="single" w:color="auto" w:sz="4" w:space="0"/>
              <w:left w:val="single" w:color="auto" w:sz="4" w:space="0"/>
              <w:bottom w:val="single" w:color="auto" w:sz="4" w:space="0"/>
              <w:right w:val="single" w:color="auto" w:sz="4" w:space="0"/>
            </w:tcBorders>
          </w:tcPr>
          <w:p>
            <w:r>
              <w:t>3</w:t>
            </w:r>
          </w:p>
        </w:tc>
        <w:tc>
          <w:tcPr>
            <w:tcW w:w="1176" w:type="dxa"/>
            <w:tcBorders>
              <w:top w:val="single" w:color="auto" w:sz="4" w:space="0"/>
              <w:left w:val="single" w:color="auto" w:sz="4" w:space="0"/>
              <w:bottom w:val="single" w:color="auto" w:sz="4" w:space="0"/>
              <w:right w:val="single" w:color="auto" w:sz="4" w:space="0"/>
            </w:tcBorders>
          </w:tcPr>
          <w:p>
            <w:r>
              <w:rPr>
                <w:rFonts w:hint="eastAsia"/>
              </w:rPr>
              <w:t>质量风险</w:t>
            </w:r>
          </w:p>
        </w:tc>
        <w:tc>
          <w:tcPr>
            <w:tcW w:w="1417" w:type="dxa"/>
            <w:tcBorders>
              <w:top w:val="single" w:color="auto" w:sz="4" w:space="0"/>
              <w:left w:val="single" w:color="auto" w:sz="4" w:space="0"/>
              <w:bottom w:val="single" w:color="auto" w:sz="4" w:space="0"/>
              <w:right w:val="single" w:color="auto" w:sz="4" w:space="0"/>
            </w:tcBorders>
          </w:tcPr>
          <w:p>
            <w:r>
              <w:rPr>
                <w:rFonts w:hint="eastAsia"/>
              </w:rPr>
              <w:t>产品质量类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4"/>
              </w:numPr>
              <w:ind w:firstLineChars="0"/>
            </w:pPr>
            <w:r>
              <w:rPr>
                <w:rFonts w:hint="eastAsia"/>
              </w:rPr>
              <w:t>开发过程中，基础版本资源升级，需要进行功能移植，从而需要额外的工作量</w:t>
            </w:r>
          </w:p>
          <w:p>
            <w:pPr>
              <w:pStyle w:val="34"/>
              <w:numPr>
                <w:ilvl w:val="0"/>
                <w:numId w:val="44"/>
              </w:numPr>
              <w:ind w:firstLineChars="0"/>
            </w:pPr>
            <w:r>
              <w:rPr>
                <w:rFonts w:hint="eastAsia"/>
              </w:rPr>
              <w:t>质量较差，缺陷较多，可能会出现返工的情况</w:t>
            </w:r>
          </w:p>
          <w:p>
            <w:pPr>
              <w:pStyle w:val="34"/>
              <w:numPr>
                <w:ilvl w:val="0"/>
                <w:numId w:val="44"/>
              </w:numPr>
              <w:ind w:firstLineChars="0"/>
            </w:pPr>
            <w:r>
              <w:rPr>
                <w:rFonts w:hint="eastAsia"/>
              </w:rPr>
              <w:t>产品的性能是否可以满足需求和符合使用目的不确定</w:t>
            </w:r>
          </w:p>
          <w:p>
            <w:pPr>
              <w:pStyle w:val="34"/>
              <w:numPr>
                <w:ilvl w:val="0"/>
                <w:numId w:val="44"/>
              </w:numPr>
              <w:ind w:firstLineChars="0"/>
            </w:pPr>
            <w:r>
              <w:rPr>
                <w:rFonts w:hint="eastAsia"/>
              </w:rPr>
              <w:t>开发了额外的功能，可能影响到项目进度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restart"/>
            <w:tcBorders>
              <w:top w:val="single" w:color="auto" w:sz="4" w:space="0"/>
              <w:left w:val="single" w:color="auto" w:sz="4" w:space="0"/>
              <w:bottom w:val="single" w:color="auto" w:sz="4" w:space="0"/>
              <w:right w:val="single" w:color="auto" w:sz="4" w:space="0"/>
            </w:tcBorders>
          </w:tcPr>
          <w:p>
            <w:r>
              <w:t>4</w:t>
            </w:r>
          </w:p>
        </w:tc>
        <w:tc>
          <w:tcPr>
            <w:tcW w:w="1176" w:type="dxa"/>
            <w:vMerge w:val="restart"/>
            <w:tcBorders>
              <w:top w:val="single" w:color="auto" w:sz="4" w:space="0"/>
              <w:left w:val="single" w:color="auto" w:sz="4" w:space="0"/>
              <w:bottom w:val="single" w:color="auto" w:sz="4" w:space="0"/>
              <w:right w:val="single" w:color="auto" w:sz="4" w:space="0"/>
            </w:tcBorders>
          </w:tcPr>
          <w:p>
            <w:r>
              <w:rPr>
                <w:rFonts w:hint="eastAsia"/>
              </w:rPr>
              <w:t>技术风险</w:t>
            </w:r>
          </w:p>
        </w:tc>
        <w:tc>
          <w:tcPr>
            <w:tcW w:w="1417" w:type="dxa"/>
            <w:tcBorders>
              <w:top w:val="single" w:color="auto" w:sz="4" w:space="0"/>
              <w:left w:val="single" w:color="auto" w:sz="4" w:space="0"/>
              <w:bottom w:val="single" w:color="auto" w:sz="4" w:space="0"/>
              <w:right w:val="single" w:color="auto" w:sz="4" w:space="0"/>
            </w:tcBorders>
          </w:tcPr>
          <w:p>
            <w:r>
              <w:rPr>
                <w:rFonts w:hint="eastAsia"/>
              </w:rPr>
              <w:t>规格设计类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5"/>
              </w:numPr>
              <w:ind w:firstLineChars="0"/>
            </w:pPr>
            <w:r>
              <w:rPr>
                <w:rFonts w:hint="eastAsia"/>
              </w:rPr>
              <w:t>设计的质量较差，缺乏实现的可行性，不能很好的满足需求，需要重复设计，可能会影响到产品质量和项目进度</w:t>
            </w:r>
          </w:p>
          <w:p>
            <w:pPr>
              <w:pStyle w:val="34"/>
              <w:numPr>
                <w:ilvl w:val="0"/>
                <w:numId w:val="45"/>
              </w:numPr>
              <w:ind w:firstLineChars="0"/>
            </w:pPr>
            <w:r>
              <w:rPr>
                <w:rFonts w:hint="eastAsia"/>
              </w:rPr>
              <w:t>设计的实现方法不符合实际情况，或者不能使用现有的代码和库来实现</w:t>
            </w:r>
          </w:p>
          <w:p>
            <w:pPr>
              <w:pStyle w:val="34"/>
              <w:numPr>
                <w:ilvl w:val="0"/>
                <w:numId w:val="45"/>
              </w:numPr>
              <w:ind w:firstLineChars="0"/>
            </w:pPr>
            <w:r>
              <w:rPr>
                <w:rFonts w:hint="eastAsia"/>
              </w:rPr>
              <w:t>设计出现遗漏，需要重新设计补全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tcPr>
          <w:p>
            <w:r>
              <w:rPr>
                <w:rFonts w:hint="eastAsia"/>
              </w:rPr>
              <w:t>功能开发类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6"/>
              </w:numPr>
              <w:ind w:firstLineChars="0"/>
            </w:pPr>
            <w:r>
              <w:rPr>
                <w:rFonts w:hint="eastAsia"/>
              </w:rPr>
              <w:t>开发环境未准备完成，例如：设施未到位、开发工具未准备完成、开发工具可用性较差</w:t>
            </w:r>
          </w:p>
          <w:p>
            <w:pPr>
              <w:pStyle w:val="34"/>
              <w:numPr>
                <w:ilvl w:val="0"/>
                <w:numId w:val="46"/>
              </w:numPr>
              <w:ind w:firstLineChars="0"/>
            </w:pPr>
            <w:r>
              <w:rPr>
                <w:rFonts w:hint="eastAsia"/>
              </w:rPr>
              <w:t>基础版本资源的质量较差，直接影响到产品质量</w:t>
            </w:r>
          </w:p>
          <w:p>
            <w:pPr>
              <w:pStyle w:val="34"/>
              <w:numPr>
                <w:ilvl w:val="0"/>
                <w:numId w:val="46"/>
              </w:numPr>
              <w:ind w:firstLineChars="0"/>
            </w:pPr>
            <w:r>
              <w:rPr>
                <w:rFonts w:hint="eastAsia"/>
              </w:rPr>
              <w:t>开发开始或中途使用新的开发工具，需要对新工具进行培训学习等</w:t>
            </w:r>
          </w:p>
          <w:p>
            <w:pPr>
              <w:pStyle w:val="34"/>
              <w:numPr>
                <w:ilvl w:val="0"/>
                <w:numId w:val="46"/>
              </w:numPr>
              <w:ind w:firstLineChars="0"/>
            </w:pPr>
            <w:r>
              <w:rPr>
                <w:rFonts w:hint="eastAsia"/>
              </w:rPr>
              <w:t>需求和设计同开发人员之间的信息传递不够清晰明确，使开发的功能不满足需求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tcPr>
          <w:p>
            <w:r>
              <w:rPr>
                <w:rFonts w:hint="eastAsia"/>
              </w:rPr>
              <w:t>产品测试类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7"/>
              </w:numPr>
              <w:ind w:firstLineChars="0"/>
            </w:pPr>
            <w:r>
              <w:rPr>
                <w:rFonts w:hint="eastAsia"/>
              </w:rPr>
              <w:t>测试准备不足，测试不能达到质量要求，例如：未编写测试大纲等</w:t>
            </w:r>
          </w:p>
          <w:p>
            <w:pPr>
              <w:pStyle w:val="34"/>
              <w:numPr>
                <w:ilvl w:val="0"/>
                <w:numId w:val="47"/>
              </w:numPr>
              <w:ind w:firstLineChars="0"/>
            </w:pPr>
            <w:r>
              <w:rPr>
                <w:rFonts w:hint="eastAsia"/>
              </w:rPr>
              <w:t>测试时间不足，测试匆忙，不够充分，可能出现漏测的情况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restart"/>
            <w:tcBorders>
              <w:top w:val="single" w:color="auto" w:sz="4" w:space="0"/>
              <w:left w:val="single" w:color="auto" w:sz="4" w:space="0"/>
              <w:bottom w:val="single" w:color="auto" w:sz="4" w:space="0"/>
              <w:right w:val="single" w:color="auto" w:sz="4" w:space="0"/>
            </w:tcBorders>
          </w:tcPr>
          <w:p>
            <w:r>
              <w:t>5</w:t>
            </w:r>
          </w:p>
        </w:tc>
        <w:tc>
          <w:tcPr>
            <w:tcW w:w="1176" w:type="dxa"/>
            <w:vMerge w:val="restart"/>
            <w:tcBorders>
              <w:top w:val="single" w:color="auto" w:sz="4" w:space="0"/>
              <w:left w:val="single" w:color="auto" w:sz="4" w:space="0"/>
              <w:bottom w:val="single" w:color="auto" w:sz="4" w:space="0"/>
              <w:right w:val="single" w:color="auto" w:sz="4" w:space="0"/>
            </w:tcBorders>
          </w:tcPr>
          <w:p>
            <w:r>
              <w:rPr>
                <w:rFonts w:hint="eastAsia"/>
              </w:rPr>
              <w:t>管理风险</w:t>
            </w:r>
          </w:p>
        </w:tc>
        <w:tc>
          <w:tcPr>
            <w:tcW w:w="1417" w:type="dxa"/>
            <w:tcBorders>
              <w:top w:val="single" w:color="auto" w:sz="4" w:space="0"/>
              <w:left w:val="single" w:color="auto" w:sz="4" w:space="0"/>
              <w:bottom w:val="single" w:color="auto" w:sz="4" w:space="0"/>
              <w:right w:val="single" w:color="auto" w:sz="4" w:space="0"/>
            </w:tcBorders>
          </w:tcPr>
          <w:p>
            <w:r>
              <w:rPr>
                <w:rFonts w:hint="eastAsia"/>
              </w:rPr>
              <w:t>组织协作类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8"/>
              </w:numPr>
              <w:ind w:firstLineChars="0"/>
            </w:pPr>
            <w:r>
              <w:rPr>
                <w:rFonts w:hint="eastAsia"/>
              </w:rPr>
              <w:t>实施的任务提交延迟，计划时间延长</w:t>
            </w:r>
          </w:p>
          <w:p>
            <w:pPr>
              <w:pStyle w:val="34"/>
              <w:numPr>
                <w:ilvl w:val="0"/>
                <w:numId w:val="48"/>
              </w:numPr>
              <w:ind w:firstLineChars="0"/>
            </w:pPr>
            <w:r>
              <w:rPr>
                <w:rFonts w:hint="eastAsia"/>
              </w:rPr>
              <w:t>管理层的审查决策工作进度缓慢，计划时间延长</w:t>
            </w:r>
          </w:p>
          <w:p>
            <w:pPr>
              <w:pStyle w:val="34"/>
              <w:numPr>
                <w:ilvl w:val="0"/>
                <w:numId w:val="48"/>
              </w:numPr>
              <w:ind w:firstLineChars="0"/>
            </w:pPr>
            <w:r>
              <w:rPr>
                <w:rFonts w:hint="eastAsia"/>
              </w:rPr>
              <w:t>预算削减，打乱项目计划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tcPr>
          <w:p>
            <w:r>
              <w:rPr>
                <w:rFonts w:hint="eastAsia"/>
              </w:rPr>
              <w:t>人员管理类</w:t>
            </w:r>
          </w:p>
        </w:tc>
        <w:tc>
          <w:tcPr>
            <w:tcW w:w="6379" w:type="dxa"/>
            <w:tcBorders>
              <w:top w:val="single" w:color="auto" w:sz="4" w:space="0"/>
              <w:left w:val="single" w:color="auto" w:sz="4" w:space="0"/>
              <w:bottom w:val="single" w:color="auto" w:sz="4" w:space="0"/>
              <w:right w:val="single" w:color="auto" w:sz="4" w:space="0"/>
            </w:tcBorders>
          </w:tcPr>
          <w:p>
            <w:pPr>
              <w:pStyle w:val="34"/>
              <w:numPr>
                <w:ilvl w:val="0"/>
                <w:numId w:val="49"/>
              </w:numPr>
              <w:ind w:firstLineChars="0"/>
            </w:pPr>
            <w:r>
              <w:rPr>
                <w:rFonts w:hint="eastAsia"/>
              </w:rPr>
              <w:t>组内成员流失，甚至导致项目进度停滞</w:t>
            </w:r>
          </w:p>
          <w:p>
            <w:pPr>
              <w:pStyle w:val="34"/>
              <w:numPr>
                <w:ilvl w:val="0"/>
                <w:numId w:val="49"/>
              </w:numPr>
              <w:ind w:firstLineChars="0"/>
            </w:pPr>
            <w:r>
              <w:rPr>
                <w:rFonts w:hint="eastAsia"/>
              </w:rPr>
              <w:t>组内成员是新员工，工作经验不足，对工作环境不够了解，需要培训或磨合，对其工作量的评估较难把握</w:t>
            </w:r>
          </w:p>
          <w:p>
            <w:pPr>
              <w:pStyle w:val="34"/>
              <w:numPr>
                <w:ilvl w:val="0"/>
                <w:numId w:val="49"/>
              </w:numPr>
              <w:ind w:firstLineChars="0"/>
            </w:pPr>
            <w:r>
              <w:rPr>
                <w:rFonts w:hint="eastAsia"/>
              </w:rPr>
              <w:t>组内个别成员能力欠佳，其工作成果需要投入较多工作量进行验证</w:t>
            </w:r>
          </w:p>
          <w:p>
            <w:pPr>
              <w:pStyle w:val="34"/>
              <w:numPr>
                <w:ilvl w:val="0"/>
                <w:numId w:val="49"/>
              </w:numPr>
              <w:ind w:firstLineChars="0"/>
            </w:pPr>
            <w:r>
              <w:rPr>
                <w:rFonts w:hint="eastAsia"/>
              </w:rPr>
              <w:t>人力资源紧缺，临时任务较多，资源不足</w:t>
            </w:r>
          </w:p>
          <w:p>
            <w:pPr>
              <w:pStyle w:val="34"/>
              <w:numPr>
                <w:ilvl w:val="0"/>
                <w:numId w:val="49"/>
              </w:numPr>
              <w:ind w:firstLineChars="0"/>
            </w:pPr>
            <w:r>
              <w:rPr>
                <w:rFonts w:hint="eastAsia"/>
              </w:rPr>
              <w:t>项目团队对业务了解程度不足</w:t>
            </w:r>
          </w:p>
          <w:p>
            <w:pPr>
              <w:pStyle w:val="34"/>
              <w:numPr>
                <w:ilvl w:val="0"/>
                <w:numId w:val="49"/>
              </w:numPr>
              <w:ind w:firstLineChars="0"/>
            </w:pPr>
            <w:r>
              <w:rPr>
                <w:rFonts w:hint="eastAsia"/>
              </w:rPr>
              <w:t>团队成员间关系不佳，导致沟通不畅，接口出现问题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tcBorders>
              <w:top w:val="single" w:color="auto" w:sz="4" w:space="0"/>
              <w:left w:val="single" w:color="auto" w:sz="4" w:space="0"/>
              <w:bottom w:val="single" w:color="auto" w:sz="4" w:space="0"/>
              <w:right w:val="single" w:color="auto" w:sz="4" w:space="0"/>
            </w:tcBorders>
          </w:tcPr>
          <w:p>
            <w:r>
              <w:t>6</w:t>
            </w:r>
          </w:p>
        </w:tc>
        <w:tc>
          <w:tcPr>
            <w:tcW w:w="1176" w:type="dxa"/>
            <w:tcBorders>
              <w:top w:val="single" w:color="auto" w:sz="4" w:space="0"/>
              <w:left w:val="single" w:color="auto" w:sz="4" w:space="0"/>
              <w:bottom w:val="single" w:color="auto" w:sz="4" w:space="0"/>
              <w:right w:val="single" w:color="auto" w:sz="4" w:space="0"/>
            </w:tcBorders>
          </w:tcPr>
          <w:p>
            <w:r>
              <w:rPr>
                <w:rFonts w:hint="eastAsia"/>
              </w:rPr>
              <w:t>外部风险</w:t>
            </w:r>
          </w:p>
        </w:tc>
        <w:tc>
          <w:tcPr>
            <w:tcW w:w="1417" w:type="dxa"/>
            <w:tcBorders>
              <w:top w:val="single" w:color="auto" w:sz="4" w:space="0"/>
              <w:left w:val="single" w:color="auto" w:sz="4" w:space="0"/>
              <w:bottom w:val="single" w:color="auto" w:sz="4" w:space="0"/>
              <w:right w:val="single" w:color="auto" w:sz="4" w:space="0"/>
            </w:tcBorders>
          </w:tcPr>
          <w:p>
            <w:r>
              <w:rPr>
                <w:rFonts w:hint="eastAsia"/>
              </w:rPr>
              <w:t>客户</w:t>
            </w:r>
          </w:p>
        </w:tc>
        <w:tc>
          <w:tcPr>
            <w:tcW w:w="6379" w:type="dxa"/>
            <w:tcBorders>
              <w:top w:val="single" w:color="auto" w:sz="4" w:space="0"/>
              <w:left w:val="single" w:color="auto" w:sz="4" w:space="0"/>
              <w:bottom w:val="single" w:color="auto" w:sz="4" w:space="0"/>
              <w:right w:val="single" w:color="auto" w:sz="4" w:space="0"/>
            </w:tcBorders>
          </w:tcPr>
          <w:p>
            <w:r>
              <w:t>1</w:t>
            </w:r>
            <w:r>
              <w:rPr>
                <w:rFonts w:hint="eastAsia"/>
              </w:rPr>
              <w:t>、客户不满意交付的产品，要求重新设计和开发</w:t>
            </w:r>
          </w:p>
          <w:p>
            <w:r>
              <w:t>2</w:t>
            </w:r>
            <w:r>
              <w:rPr>
                <w:rFonts w:hint="eastAsia"/>
              </w:rPr>
              <w:t>、客户的意见未被采纳，造成交付时不满足客户需求</w:t>
            </w:r>
          </w:p>
          <w:p>
            <w:r>
              <w:t>3</w:t>
            </w:r>
            <w:r>
              <w:rPr>
                <w:rFonts w:hint="eastAsia"/>
              </w:rPr>
              <w:t>、客户对需求的提出、规划、规格决策的时间过长，导致计划延迟</w:t>
            </w:r>
          </w:p>
          <w:p>
            <w:r>
              <w:t>4</w:t>
            </w:r>
            <w:r>
              <w:rPr>
                <w:rFonts w:hint="eastAsia"/>
              </w:rPr>
              <w:t>、产品交付后，客户回复时间过长</w:t>
            </w:r>
          </w:p>
        </w:tc>
      </w:tr>
    </w:tbl>
    <w:p>
      <w:pPr>
        <w:pStyle w:val="40"/>
        <w:ind w:left="1778" w:firstLine="0" w:firstLineChars="0"/>
        <w:rPr>
          <w:sz w:val="18"/>
          <w:szCs w:val="18"/>
        </w:rPr>
      </w:pPr>
    </w:p>
    <w:p>
      <w:pPr>
        <w:pStyle w:val="40"/>
        <w:numPr>
          <w:ilvl w:val="0"/>
          <w:numId w:val="41"/>
        </w:numPr>
        <w:spacing w:before="156" w:beforeLines="50" w:after="78" w:afterLines="25" w:line="360" w:lineRule="auto"/>
        <w:ind w:firstLineChars="0"/>
      </w:pPr>
      <w:r>
        <w:rPr>
          <w:rFonts w:hint="eastAsia"/>
        </w:rPr>
        <w:t>分析风险产生的影响</w:t>
      </w:r>
    </w:p>
    <w:tbl>
      <w:tblPr>
        <w:tblStyle w:val="22"/>
        <w:tblW w:w="9599"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
        <w:gridCol w:w="3627"/>
        <w:gridCol w:w="5302"/>
      </w:tblGrid>
      <w:tr>
        <w:tblPrEx>
          <w:tblLayout w:type="fixed"/>
        </w:tblPrEx>
        <w:tc>
          <w:tcPr>
            <w:tcW w:w="670" w:type="dxa"/>
            <w:tcBorders>
              <w:top w:val="single" w:color="auto" w:sz="4" w:space="0"/>
              <w:left w:val="single" w:color="auto" w:sz="4" w:space="0"/>
              <w:bottom w:val="single" w:color="auto" w:sz="4" w:space="0"/>
              <w:right w:val="single" w:color="auto" w:sz="4" w:space="0"/>
            </w:tcBorders>
            <w:shd w:val="clear" w:color="auto" w:fill="BFBFBF"/>
          </w:tcPr>
          <w:p>
            <w:pPr>
              <w:rPr>
                <w:b/>
                <w:bCs/>
              </w:rPr>
            </w:pPr>
            <w:r>
              <w:rPr>
                <w:rFonts w:hint="eastAsia"/>
                <w:b/>
                <w:bCs/>
              </w:rPr>
              <w:t>序号</w:t>
            </w:r>
          </w:p>
        </w:tc>
        <w:tc>
          <w:tcPr>
            <w:tcW w:w="3627" w:type="dxa"/>
            <w:tcBorders>
              <w:top w:val="single" w:color="auto" w:sz="4" w:space="0"/>
              <w:left w:val="single" w:color="auto" w:sz="4" w:space="0"/>
              <w:bottom w:val="single" w:color="auto" w:sz="4" w:space="0"/>
              <w:right w:val="single" w:color="auto" w:sz="4" w:space="0"/>
            </w:tcBorders>
            <w:shd w:val="clear" w:color="auto" w:fill="BFBFBF"/>
          </w:tcPr>
          <w:p>
            <w:pPr>
              <w:rPr>
                <w:b/>
                <w:bCs/>
              </w:rPr>
            </w:pPr>
            <w:r>
              <w:rPr>
                <w:rFonts w:hint="eastAsia"/>
                <w:b/>
                <w:bCs/>
              </w:rPr>
              <w:t>级别</w:t>
            </w:r>
          </w:p>
        </w:tc>
        <w:tc>
          <w:tcPr>
            <w:tcW w:w="5302" w:type="dxa"/>
            <w:tcBorders>
              <w:top w:val="single" w:color="auto" w:sz="4" w:space="0"/>
              <w:left w:val="single" w:color="auto" w:sz="4" w:space="0"/>
              <w:bottom w:val="single" w:color="auto" w:sz="4" w:space="0"/>
              <w:right w:val="single" w:color="auto" w:sz="4" w:space="0"/>
            </w:tcBorders>
            <w:shd w:val="clear" w:color="auto" w:fill="BFBFBF"/>
          </w:tcPr>
          <w:p>
            <w:pPr>
              <w:jc w:val="center"/>
              <w:rPr>
                <w:b/>
                <w:bCs/>
              </w:rPr>
            </w:pPr>
            <w:r>
              <w:rPr>
                <w:rFonts w:hint="eastAsia"/>
                <w:b/>
                <w:bCs/>
              </w:rPr>
              <w:t>级别定义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0" w:type="dxa"/>
            <w:tcBorders>
              <w:top w:val="single" w:color="auto" w:sz="4" w:space="0"/>
              <w:left w:val="single" w:color="auto" w:sz="4" w:space="0"/>
              <w:bottom w:val="single" w:color="auto" w:sz="4" w:space="0"/>
              <w:right w:val="single" w:color="auto" w:sz="4" w:space="0"/>
            </w:tcBorders>
          </w:tcPr>
          <w:p>
            <w:r>
              <w:t>1</w:t>
            </w:r>
          </w:p>
        </w:tc>
        <w:tc>
          <w:tcPr>
            <w:tcW w:w="3627" w:type="dxa"/>
            <w:tcBorders>
              <w:top w:val="single" w:color="auto" w:sz="4" w:space="0"/>
              <w:left w:val="single" w:color="auto" w:sz="4" w:space="0"/>
              <w:bottom w:val="single" w:color="auto" w:sz="4" w:space="0"/>
              <w:right w:val="single" w:color="auto" w:sz="4" w:space="0"/>
            </w:tcBorders>
          </w:tcPr>
          <w:p>
            <w:r>
              <w:t>1</w:t>
            </w:r>
            <w:r>
              <w:rPr>
                <w:rFonts w:hint="eastAsia"/>
              </w:rPr>
              <w:t>级</w:t>
            </w:r>
          </w:p>
        </w:tc>
        <w:tc>
          <w:tcPr>
            <w:tcW w:w="5302" w:type="dxa"/>
            <w:tcBorders>
              <w:top w:val="single" w:color="auto" w:sz="4" w:space="0"/>
              <w:left w:val="single" w:color="auto" w:sz="4" w:space="0"/>
              <w:bottom w:val="single" w:color="auto" w:sz="4" w:space="0"/>
              <w:right w:val="single" w:color="auto" w:sz="4" w:space="0"/>
            </w:tcBorders>
          </w:tcPr>
          <w:p>
            <w:r>
              <w:rPr>
                <w:rFonts w:hint="eastAsia"/>
              </w:rPr>
              <w:t>影响范围较小，不会影响项目关键节点的完成时间或者项目中开发</w:t>
            </w:r>
            <w:r>
              <w:t>bug</w:t>
            </w:r>
            <w:r>
              <w:rPr>
                <w:rFonts w:hint="eastAsia"/>
              </w:rPr>
              <w:t>加权数和开发工作量相等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0" w:type="dxa"/>
            <w:tcBorders>
              <w:top w:val="single" w:color="auto" w:sz="4" w:space="0"/>
              <w:left w:val="single" w:color="auto" w:sz="4" w:space="0"/>
              <w:bottom w:val="single" w:color="auto" w:sz="4" w:space="0"/>
              <w:right w:val="single" w:color="auto" w:sz="4" w:space="0"/>
            </w:tcBorders>
          </w:tcPr>
          <w:p>
            <w:r>
              <w:t>2</w:t>
            </w:r>
          </w:p>
        </w:tc>
        <w:tc>
          <w:tcPr>
            <w:tcW w:w="3627" w:type="dxa"/>
            <w:tcBorders>
              <w:top w:val="single" w:color="auto" w:sz="4" w:space="0"/>
              <w:left w:val="single" w:color="auto" w:sz="4" w:space="0"/>
              <w:bottom w:val="single" w:color="auto" w:sz="4" w:space="0"/>
              <w:right w:val="single" w:color="auto" w:sz="4" w:space="0"/>
            </w:tcBorders>
          </w:tcPr>
          <w:p>
            <w:r>
              <w:t>2</w:t>
            </w:r>
            <w:r>
              <w:rPr>
                <w:rFonts w:hint="eastAsia"/>
              </w:rPr>
              <w:t>级</w:t>
            </w:r>
          </w:p>
        </w:tc>
        <w:tc>
          <w:tcPr>
            <w:tcW w:w="5302" w:type="dxa"/>
            <w:tcBorders>
              <w:top w:val="single" w:color="auto" w:sz="4" w:space="0"/>
              <w:left w:val="single" w:color="auto" w:sz="4" w:space="0"/>
              <w:bottom w:val="single" w:color="auto" w:sz="4" w:space="0"/>
              <w:right w:val="single" w:color="auto" w:sz="4" w:space="0"/>
            </w:tcBorders>
          </w:tcPr>
          <w:p>
            <w:r>
              <w:rPr>
                <w:rFonts w:hint="eastAsia"/>
              </w:rPr>
              <w:t>对项目影响较大，会影响项目关键节点的完成时间或者项目中开发</w:t>
            </w:r>
            <w:r>
              <w:t>bug</w:t>
            </w:r>
            <w:r>
              <w:rPr>
                <w:rFonts w:hint="eastAsia"/>
              </w:rPr>
              <w:t>加权数是开发工作量的</w:t>
            </w:r>
            <w:r>
              <w:t>1.2</w:t>
            </w:r>
            <w:r>
              <w:rPr>
                <w:rFonts w:hint="eastAsia"/>
              </w:rPr>
              <w:t>倍，但是可通过调整局部计划或动用储备资源，保证项目进度和质量不受影响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0" w:type="dxa"/>
            <w:tcBorders>
              <w:top w:val="single" w:color="auto" w:sz="4" w:space="0"/>
              <w:left w:val="single" w:color="auto" w:sz="4" w:space="0"/>
              <w:bottom w:val="single" w:color="auto" w:sz="4" w:space="0"/>
              <w:right w:val="single" w:color="auto" w:sz="4" w:space="0"/>
            </w:tcBorders>
          </w:tcPr>
          <w:p>
            <w:r>
              <w:t>3</w:t>
            </w:r>
          </w:p>
        </w:tc>
        <w:tc>
          <w:tcPr>
            <w:tcW w:w="3627" w:type="dxa"/>
            <w:tcBorders>
              <w:top w:val="single" w:color="auto" w:sz="4" w:space="0"/>
              <w:left w:val="single" w:color="auto" w:sz="4" w:space="0"/>
              <w:bottom w:val="single" w:color="auto" w:sz="4" w:space="0"/>
              <w:right w:val="single" w:color="auto" w:sz="4" w:space="0"/>
            </w:tcBorders>
          </w:tcPr>
          <w:p>
            <w:r>
              <w:t>3</w:t>
            </w:r>
            <w:r>
              <w:rPr>
                <w:rFonts w:hint="eastAsia"/>
              </w:rPr>
              <w:t>级</w:t>
            </w:r>
          </w:p>
        </w:tc>
        <w:tc>
          <w:tcPr>
            <w:tcW w:w="5302" w:type="dxa"/>
            <w:tcBorders>
              <w:top w:val="single" w:color="auto" w:sz="4" w:space="0"/>
              <w:left w:val="single" w:color="auto" w:sz="4" w:space="0"/>
              <w:bottom w:val="single" w:color="auto" w:sz="4" w:space="0"/>
              <w:right w:val="single" w:color="auto" w:sz="4" w:space="0"/>
            </w:tcBorders>
          </w:tcPr>
          <w:p>
            <w:r>
              <w:rPr>
                <w:rFonts w:hint="eastAsia"/>
              </w:rPr>
              <w:t>严重影响项目且对项目关键节点有不可控的影响或者项目中开发</w:t>
            </w:r>
            <w:r>
              <w:t>bug</w:t>
            </w:r>
            <w:r>
              <w:rPr>
                <w:rFonts w:hint="eastAsia"/>
              </w:rPr>
              <w:t>加权数是开发工作量的</w:t>
            </w:r>
            <w:r>
              <w:t>1.5</w:t>
            </w:r>
            <w:r>
              <w:rPr>
                <w:rFonts w:hint="eastAsia"/>
              </w:rPr>
              <w:t>倍，严重滞后进度的，或项目不能使用</w:t>
            </w:r>
          </w:p>
        </w:tc>
      </w:tr>
    </w:tbl>
    <w:p>
      <w:pPr>
        <w:pStyle w:val="40"/>
        <w:ind w:left="1778" w:firstLine="0" w:firstLineChars="0"/>
        <w:rPr>
          <w:sz w:val="18"/>
          <w:szCs w:val="18"/>
        </w:rPr>
      </w:pPr>
    </w:p>
    <w:p>
      <w:pPr>
        <w:pStyle w:val="40"/>
        <w:numPr>
          <w:ilvl w:val="0"/>
          <w:numId w:val="41"/>
        </w:numPr>
        <w:spacing w:before="156" w:beforeLines="50" w:after="78" w:afterLines="25" w:line="360" w:lineRule="auto"/>
        <w:ind w:firstLineChars="0"/>
      </w:pPr>
      <w:r>
        <w:rPr>
          <w:rFonts w:hint="eastAsia"/>
        </w:rPr>
        <w:t>根据风险项定位风险产生的原因</w:t>
      </w:r>
    </w:p>
    <w:p>
      <w:pPr>
        <w:pStyle w:val="40"/>
        <w:numPr>
          <w:ilvl w:val="0"/>
          <w:numId w:val="41"/>
        </w:numPr>
        <w:spacing w:before="156" w:beforeLines="50" w:after="78" w:afterLines="25" w:line="360" w:lineRule="auto"/>
        <w:ind w:firstLineChars="0"/>
      </w:pPr>
      <w:r>
        <w:rPr>
          <w:rFonts w:hint="eastAsia"/>
        </w:rPr>
        <w:t>制定风险应对措施，如：</w:t>
      </w:r>
    </w:p>
    <w:p>
      <w:pPr>
        <w:pStyle w:val="40"/>
        <w:numPr>
          <w:ilvl w:val="1"/>
          <w:numId w:val="50"/>
        </w:numPr>
        <w:spacing w:before="156" w:beforeLines="50" w:after="78" w:afterLines="25" w:line="360" w:lineRule="auto"/>
        <w:ind w:firstLineChars="0"/>
      </w:pPr>
      <w:r>
        <w:rPr>
          <w:rFonts w:hint="eastAsia"/>
        </w:rPr>
        <w:t>为规避开发质量风险，可以和开发约定，提供自测报告，必要时提供用例设计指导或者直接提供冒烟用例给开发</w:t>
      </w:r>
    </w:p>
    <w:p>
      <w:pPr>
        <w:pStyle w:val="40"/>
        <w:numPr>
          <w:ilvl w:val="0"/>
          <w:numId w:val="51"/>
        </w:numPr>
        <w:spacing w:before="156" w:beforeLines="50" w:after="78" w:afterLines="25" w:line="360" w:lineRule="auto"/>
        <w:ind w:firstLineChars="0"/>
      </w:pPr>
      <w:r>
        <w:rPr>
          <w:rFonts w:hint="eastAsia"/>
        </w:rPr>
        <w:t>为规避变更频繁带来质量的风险，可以与</w:t>
      </w:r>
      <w:r>
        <w:t>PM</w:t>
      </w:r>
      <w:r>
        <w:rPr>
          <w:rFonts w:hint="eastAsia"/>
        </w:rPr>
        <w:t>沟通，进行需求控制，或者裁剪部分低优先级需求。</w:t>
      </w:r>
    </w:p>
    <w:p>
      <w:pPr>
        <w:pStyle w:val="40"/>
        <w:numPr>
          <w:ilvl w:val="0"/>
          <w:numId w:val="51"/>
        </w:numPr>
        <w:spacing w:before="156" w:beforeLines="50" w:after="78" w:afterLines="25" w:line="360" w:lineRule="auto"/>
        <w:ind w:firstLineChars="0"/>
      </w:pPr>
      <w:r>
        <w:rPr>
          <w:rFonts w:hint="eastAsia"/>
        </w:rPr>
        <w:t>为规避测试质量产生的风险，可以申请测试中台或者资深测试参与评审测试用例；对于多人的工作安排，多进行互相审查，如：交叉回归</w:t>
      </w:r>
    </w:p>
    <w:p>
      <w:pPr>
        <w:pStyle w:val="40"/>
        <w:numPr>
          <w:ilvl w:val="0"/>
          <w:numId w:val="51"/>
        </w:numPr>
        <w:spacing w:before="156" w:beforeLines="50" w:after="78" w:afterLines="25" w:line="360" w:lineRule="auto"/>
        <w:ind w:firstLineChars="0"/>
        <w:rPr>
          <w:rFonts w:hint="eastAsia"/>
        </w:rPr>
      </w:pPr>
      <w:r>
        <w:rPr>
          <w:rFonts w:hint="eastAsia"/>
        </w:rPr>
        <w:t>为规避流程风险，可以制定标准文档和流程规范，建立约束机</w:t>
      </w:r>
    </w:p>
    <w:p>
      <w:pPr>
        <w:pStyle w:val="40"/>
        <w:numPr>
          <w:ilvl w:val="0"/>
          <w:numId w:val="41"/>
        </w:numPr>
        <w:spacing w:before="156" w:beforeLines="50" w:after="78" w:afterLines="25" w:line="360" w:lineRule="auto"/>
        <w:ind w:firstLineChars="0"/>
      </w:pPr>
      <w:r>
        <w:rPr>
          <w:rFonts w:hint="eastAsia"/>
        </w:rPr>
        <w:t>风险解除后可关闭风险。</w:t>
      </w:r>
    </w:p>
    <w:p>
      <w:pPr>
        <w:pStyle w:val="2"/>
      </w:pPr>
      <w:r>
        <w:rPr>
          <w:rFonts w:hint="eastAsia"/>
        </w:rPr>
        <w:t>计划</w:t>
      </w:r>
      <w:r>
        <w:t>跟进及质量管控</w:t>
      </w:r>
    </w:p>
    <w:p>
      <w:pPr>
        <w:pStyle w:val="3"/>
        <w:ind w:right="210"/>
        <w:rPr>
          <w:szCs w:val="24"/>
        </w:rPr>
      </w:pPr>
      <w:r>
        <w:rPr>
          <w:rFonts w:hint="eastAsia"/>
        </w:rPr>
        <w:t>计划跟进</w:t>
      </w:r>
    </w:p>
    <w:p>
      <w:pPr>
        <w:pStyle w:val="40"/>
        <w:numPr>
          <w:ilvl w:val="0"/>
          <w:numId w:val="52"/>
        </w:numPr>
        <w:spacing w:before="156" w:beforeLines="50" w:after="78" w:afterLines="25" w:line="360" w:lineRule="auto"/>
        <w:ind w:firstLineChars="0"/>
      </w:pPr>
      <w:r>
        <w:rPr>
          <w:rFonts w:hint="eastAsia"/>
        </w:rPr>
        <w:t>测试</w:t>
      </w:r>
      <w:r>
        <w:t>LD</w:t>
      </w:r>
      <w:r>
        <w:rPr>
          <w:rFonts w:hint="eastAsia"/>
        </w:rPr>
        <w:t>和开发</w:t>
      </w:r>
      <w:r>
        <w:t>LD</w:t>
      </w:r>
      <w:r>
        <w:rPr>
          <w:rFonts w:hint="eastAsia"/>
        </w:rPr>
        <w:t>每天跟进开发的计划，倒逼上游按规定提测时间达成，审视开发进度是否对测试有影响，如有风险，及时向</w:t>
      </w:r>
      <w:r>
        <w:t>PM</w:t>
      </w:r>
      <w:r>
        <w:rPr>
          <w:rFonts w:hint="eastAsia"/>
        </w:rPr>
        <w:t>、</w:t>
      </w:r>
      <w:r>
        <w:t>QA</w:t>
      </w:r>
      <w:r>
        <w:rPr>
          <w:rFonts w:hint="eastAsia"/>
        </w:rPr>
        <w:t>报风险；</w:t>
      </w:r>
    </w:p>
    <w:p>
      <w:pPr>
        <w:pStyle w:val="40"/>
        <w:numPr>
          <w:ilvl w:val="0"/>
          <w:numId w:val="52"/>
        </w:numPr>
        <w:spacing w:before="156" w:beforeLines="50" w:after="78" w:afterLines="25" w:line="360" w:lineRule="auto"/>
        <w:ind w:firstLineChars="0"/>
      </w:pPr>
      <w:r>
        <w:rPr>
          <w:rFonts w:hint="eastAsia"/>
        </w:rPr>
        <w:t>测试人员每日在日报中主动上报自己的进度、风险；测试</w:t>
      </w:r>
      <w:r>
        <w:t>LD</w:t>
      </w:r>
      <w:r>
        <w:rPr>
          <w:rFonts w:hint="eastAsia"/>
        </w:rPr>
        <w:t>每天审视测试进度是否按时达成，及时暴露进度风险</w:t>
      </w:r>
    </w:p>
    <w:p>
      <w:pPr>
        <w:pStyle w:val="40"/>
        <w:numPr>
          <w:ilvl w:val="0"/>
          <w:numId w:val="52"/>
        </w:numPr>
        <w:spacing w:before="156" w:beforeLines="50" w:after="78" w:afterLines="25" w:line="360" w:lineRule="auto"/>
        <w:ind w:firstLineChars="0"/>
      </w:pPr>
      <w:r>
        <w:rPr>
          <w:rFonts w:hint="eastAsia"/>
        </w:rPr>
        <w:t>设置“里程碑节点”</w:t>
      </w:r>
    </w:p>
    <w:p>
      <w:pPr>
        <w:pStyle w:val="40"/>
        <w:spacing w:before="156" w:beforeLines="50" w:after="78" w:afterLines="25" w:line="360" w:lineRule="auto"/>
        <w:ind w:left="1620" w:firstLine="0" w:firstLineChars="0"/>
      </w:pPr>
      <w:r>
        <w:rPr>
          <w:rFonts w:hint="eastAsia"/>
        </w:rPr>
        <w:t>每个项目从开始要编写开发和测试计划，相应的在测试计划中也会对应每个里程碑，可以在项目进度的</w:t>
      </w:r>
      <w:r>
        <w:t>25%</w:t>
      </w:r>
      <w:r>
        <w:rPr>
          <w:rFonts w:hint="eastAsia"/>
        </w:rPr>
        <w:t>、</w:t>
      </w:r>
      <w:r>
        <w:t>50%</w:t>
      </w:r>
      <w:r>
        <w:rPr>
          <w:rFonts w:hint="eastAsia"/>
        </w:rPr>
        <w:t>、</w:t>
      </w:r>
      <w:r>
        <w:t>75%</w:t>
      </w:r>
      <w:r>
        <w:rPr>
          <w:rFonts w:hint="eastAsia"/>
        </w:rPr>
        <w:t>、</w:t>
      </w:r>
      <w:r>
        <w:t>100%</w:t>
      </w:r>
      <w:r>
        <w:rPr>
          <w:rFonts w:hint="eastAsia"/>
        </w:rPr>
        <w:t>的时候设置高等级风险卡点，进行阶段性审查</w:t>
      </w:r>
    </w:p>
    <w:p>
      <w:pPr>
        <w:pStyle w:val="3"/>
        <w:ind w:right="210"/>
      </w:pPr>
      <w:r>
        <w:rPr>
          <w:rFonts w:hint="eastAsia"/>
        </w:rPr>
        <w:t>质量跟进</w:t>
      </w:r>
    </w:p>
    <w:p>
      <w:pPr>
        <w:pStyle w:val="4"/>
        <w:ind w:right="210"/>
        <w:rPr>
          <w:rFonts w:ascii="Arial" w:hAnsi="Arial" w:eastAsia="黑体"/>
          <w:b w:val="0"/>
          <w:bCs w:val="0"/>
        </w:rPr>
      </w:pPr>
      <w:r>
        <w:rPr>
          <w:rFonts w:ascii="Arial" w:hAnsi="Arial" w:eastAsia="黑体"/>
          <w:b w:val="0"/>
          <w:bCs w:val="0"/>
        </w:rPr>
        <w:t>5.2.1 B</w:t>
      </w:r>
      <w:r>
        <w:rPr>
          <w:rFonts w:hint="eastAsia" w:ascii="Arial" w:hAnsi="Arial" w:eastAsia="黑体"/>
          <w:b w:val="0"/>
          <w:bCs w:val="0"/>
        </w:rPr>
        <w:t>ug分析：</w:t>
      </w:r>
    </w:p>
    <w:p>
      <w:pPr>
        <w:pStyle w:val="40"/>
        <w:numPr>
          <w:ilvl w:val="0"/>
          <w:numId w:val="53"/>
        </w:numPr>
        <w:spacing w:before="156" w:beforeLines="50" w:after="78" w:afterLines="25" w:line="360" w:lineRule="auto"/>
        <w:ind w:firstLineChars="0"/>
        <w:rPr>
          <w:rFonts w:hint="eastAsia"/>
        </w:rPr>
      </w:pPr>
      <w:r>
        <w:rPr>
          <w:rFonts w:hint="eastAsia"/>
        </w:rPr>
        <w:t>bug趋势图：根据专项每日新增bug数的趋势图，只有bug呈收敛趋势时，需求包的质量才是可发包的状态，如果bug趋势为上涨趋势，证明最后收尾时的质量并不可靠（修复bug产生更多bug）。</w:t>
      </w:r>
    </w:p>
    <w:p>
      <w:pPr>
        <w:pStyle w:val="40"/>
        <w:spacing w:before="156" w:beforeLines="50" w:after="78" w:afterLines="25" w:line="360" w:lineRule="auto"/>
        <w:ind w:left="1620" w:firstLine="0" w:firstLineChars="0"/>
        <w:rPr>
          <w:rFonts w:hint="eastAsia"/>
        </w:rPr>
      </w:pPr>
      <w:r>
        <w:rPr>
          <w:rFonts w:hint="eastAsia"/>
        </w:rPr>
        <w:t>建议措施：再进行一轮回归测试/bug分析，以免漏测。</w:t>
      </w:r>
    </w:p>
    <w:p>
      <w:pPr>
        <w:pStyle w:val="40"/>
        <w:numPr>
          <w:ilvl w:val="0"/>
          <w:numId w:val="53"/>
        </w:numPr>
        <w:spacing w:before="156" w:beforeLines="50" w:after="78" w:afterLines="25" w:line="360" w:lineRule="auto"/>
        <w:ind w:firstLineChars="0"/>
        <w:rPr>
          <w:rFonts w:hint="eastAsia"/>
        </w:rPr>
      </w:pPr>
      <w:r>
        <w:rPr>
          <w:rFonts w:hint="eastAsia"/>
        </w:rPr>
        <w:t>bug等级占比，当1级bug的占比大于20%时，则开发质量差。</w:t>
      </w:r>
    </w:p>
    <w:p>
      <w:pPr>
        <w:pStyle w:val="40"/>
        <w:spacing w:before="156" w:beforeLines="50" w:after="78" w:afterLines="25" w:line="360" w:lineRule="auto"/>
        <w:ind w:left="1620" w:firstLine="0" w:firstLineChars="0"/>
        <w:rPr>
          <w:rFonts w:hint="eastAsia"/>
        </w:rPr>
      </w:pPr>
      <w:r>
        <w:rPr>
          <w:rFonts w:hint="eastAsia"/>
        </w:rPr>
        <w:t>建议措施：需要推动开发深入分析，然后推动开发自测、暴露风险给PM，让PM协调高级开发人员协助解决</w:t>
      </w:r>
    </w:p>
    <w:p>
      <w:pPr>
        <w:pStyle w:val="40"/>
        <w:numPr>
          <w:ilvl w:val="0"/>
          <w:numId w:val="53"/>
        </w:numPr>
        <w:spacing w:before="156" w:beforeLines="50" w:after="78" w:afterLines="25" w:line="360" w:lineRule="auto"/>
        <w:ind w:firstLineChars="0"/>
        <w:rPr>
          <w:rFonts w:hint="eastAsia"/>
        </w:rPr>
      </w:pPr>
      <w:r>
        <w:rPr>
          <w:rFonts w:hint="eastAsia"/>
        </w:rPr>
        <w:t>开发bug解决情况：反馈专项中每位开发的bug解决情况，与前一日对比，当日解决bug数，以及剩余待解决bug数。</w:t>
      </w:r>
    </w:p>
    <w:p>
      <w:pPr>
        <w:pStyle w:val="40"/>
        <w:spacing w:before="156" w:beforeLines="50" w:after="78" w:afterLines="25" w:line="360" w:lineRule="auto"/>
        <w:ind w:left="1620" w:firstLine="0" w:firstLineChars="0"/>
        <w:rPr>
          <w:rFonts w:hint="eastAsia"/>
        </w:rPr>
      </w:pPr>
      <w:r>
        <w:rPr>
          <w:rFonts w:hint="eastAsia"/>
        </w:rPr>
        <w:t>建议措施：如果有开发人员解决bug时间长，bug数量多现象，暴露风险给PM，让PM协调高级开发人员协助解决</w:t>
      </w:r>
    </w:p>
    <w:p>
      <w:pPr>
        <w:pStyle w:val="40"/>
        <w:numPr>
          <w:ilvl w:val="0"/>
          <w:numId w:val="53"/>
        </w:numPr>
        <w:spacing w:before="156" w:beforeLines="50" w:after="78" w:afterLines="25" w:line="360" w:lineRule="auto"/>
        <w:ind w:firstLineChars="0"/>
        <w:rPr>
          <w:rFonts w:hint="eastAsia"/>
        </w:rPr>
      </w:pPr>
      <w:r>
        <w:rPr>
          <w:rFonts w:hint="eastAsia"/>
        </w:rPr>
        <w:t>以上所有通过bug分析出来的现象，给出的建议措施，需要第二天跟PM确定实际解决措施和责任人，并在第二天的测试日报中反馈解决情况和进度</w:t>
      </w:r>
    </w:p>
    <w:p>
      <w:pPr>
        <w:pStyle w:val="4"/>
        <w:ind w:right="210"/>
        <w:rPr>
          <w:rFonts w:ascii="Arial" w:hAnsi="Arial" w:eastAsia="黑体"/>
          <w:b w:val="0"/>
          <w:bCs w:val="0"/>
        </w:rPr>
      </w:pPr>
      <w:r>
        <w:rPr>
          <w:rFonts w:hint="eastAsia" w:ascii="Arial" w:hAnsi="Arial" w:eastAsia="黑体"/>
          <w:b w:val="0"/>
          <w:bCs w:val="0"/>
        </w:rPr>
        <w:t>5.</w:t>
      </w:r>
      <w:r>
        <w:rPr>
          <w:rFonts w:ascii="Arial" w:hAnsi="Arial" w:eastAsia="黑体"/>
          <w:b w:val="0"/>
          <w:bCs w:val="0"/>
        </w:rPr>
        <w:t>2</w:t>
      </w:r>
      <w:r>
        <w:rPr>
          <w:rFonts w:hint="eastAsia" w:ascii="Arial" w:hAnsi="Arial" w:eastAsia="黑体"/>
          <w:b w:val="0"/>
          <w:bCs w:val="0"/>
        </w:rPr>
        <w:t>.</w:t>
      </w:r>
      <w:r>
        <w:rPr>
          <w:rFonts w:ascii="Arial" w:hAnsi="Arial" w:eastAsia="黑体"/>
          <w:b w:val="0"/>
          <w:bCs w:val="0"/>
        </w:rPr>
        <w:t>2</w:t>
      </w:r>
      <w:r>
        <w:rPr>
          <w:rFonts w:hint="eastAsia" w:ascii="Arial" w:hAnsi="Arial" w:eastAsia="黑体"/>
          <w:b w:val="0"/>
          <w:bCs w:val="0"/>
        </w:rPr>
        <w:t>问题跟进：</w:t>
      </w:r>
    </w:p>
    <w:p>
      <w:pPr>
        <w:pStyle w:val="40"/>
        <w:numPr>
          <w:ilvl w:val="0"/>
          <w:numId w:val="54"/>
        </w:numPr>
        <w:spacing w:before="156" w:beforeLines="50" w:after="78" w:afterLines="25" w:line="360" w:lineRule="auto"/>
        <w:ind w:firstLineChars="0"/>
      </w:pPr>
      <w:r>
        <w:rPr>
          <w:rFonts w:hint="eastAsia"/>
        </w:rPr>
        <w:t>测试过程中遇到的所有妨碍测试工作的问题以及疑问，都可以在日报中反馈，并同时寻求解决，在第二天编写日报中，回溯解决情况，以免遗忘</w:t>
      </w:r>
    </w:p>
    <w:p>
      <w:pPr>
        <w:pStyle w:val="40"/>
        <w:numPr>
          <w:ilvl w:val="0"/>
          <w:numId w:val="54"/>
        </w:numPr>
        <w:spacing w:before="156" w:beforeLines="50" w:after="78" w:afterLines="25" w:line="360" w:lineRule="auto"/>
        <w:ind w:firstLineChars="0"/>
        <w:rPr>
          <w:rFonts w:hint="eastAsia"/>
        </w:rPr>
      </w:pPr>
      <w:r>
        <w:rPr>
          <w:rFonts w:hint="eastAsia"/>
        </w:rPr>
        <w:t>测试建议/风险：若在测试过程中发现任何资源，环境，技术，工具等风险，及时暴露出来，并沉淀在日报中，第二天日报时可复盘前一日的风险是否有关闭</w:t>
      </w:r>
    </w:p>
    <w:p>
      <w:pPr>
        <w:rPr>
          <w:rFonts w:ascii="微软雅黑" w:hAnsi="微软雅黑" w:eastAsia="微软雅黑"/>
          <w:b/>
          <w:sz w:val="24"/>
        </w:rPr>
      </w:pPr>
      <w:r>
        <w:rPr>
          <w:rFonts w:hint="eastAsia" w:ascii="Arial" w:hAnsi="Arial" w:eastAsia="黑体"/>
          <w:sz w:val="32"/>
          <w:szCs w:val="32"/>
          <w:lang w:val="zh-CN"/>
        </w:rPr>
        <w:t>5.</w:t>
      </w:r>
      <w:r>
        <w:rPr>
          <w:rFonts w:ascii="Arial" w:hAnsi="Arial" w:eastAsia="黑体"/>
          <w:sz w:val="32"/>
          <w:szCs w:val="32"/>
          <w:lang w:val="zh-CN"/>
        </w:rPr>
        <w:t>2</w:t>
      </w:r>
      <w:r>
        <w:rPr>
          <w:rFonts w:hint="eastAsia" w:ascii="Arial" w:hAnsi="Arial" w:eastAsia="黑体"/>
          <w:sz w:val="32"/>
          <w:szCs w:val="32"/>
          <w:lang w:val="zh-CN"/>
        </w:rPr>
        <w:t>.</w:t>
      </w:r>
      <w:r>
        <w:rPr>
          <w:rFonts w:ascii="Arial" w:hAnsi="Arial" w:eastAsia="黑体"/>
          <w:sz w:val="32"/>
          <w:szCs w:val="32"/>
          <w:lang w:val="zh-CN"/>
        </w:rPr>
        <w:t>3</w:t>
      </w:r>
      <w:r>
        <w:rPr>
          <w:rFonts w:hint="eastAsia" w:ascii="Arial" w:hAnsi="Arial" w:eastAsia="黑体"/>
          <w:sz w:val="32"/>
          <w:szCs w:val="32"/>
          <w:lang w:val="zh-CN"/>
        </w:rPr>
        <w:t>测试报告</w:t>
      </w:r>
      <w:r>
        <w:rPr>
          <w:rFonts w:hint="eastAsia" w:ascii="微软雅黑" w:hAnsi="微软雅黑" w:eastAsia="微软雅黑"/>
          <w:b/>
          <w:sz w:val="24"/>
        </w:rPr>
        <w:t xml:space="preserve"> </w:t>
      </w:r>
    </w:p>
    <w:p>
      <w:pPr>
        <w:pStyle w:val="40"/>
        <w:spacing w:before="156" w:beforeLines="50" w:after="78" w:afterLines="25" w:line="360" w:lineRule="auto"/>
        <w:ind w:left="420" w:firstLineChars="0"/>
      </w:pPr>
      <w:r>
        <w:rPr>
          <w:rFonts w:hint="eastAsia"/>
        </w:rPr>
        <w:t>编写人员：专项测试leader  编写时间：测试介入后每日  收件人：专项相关干系人（PM、设计、开发、测试） 抄送人：部门经理、QA、一线</w:t>
      </w:r>
    </w:p>
    <w:p>
      <w:pPr>
        <w:rPr>
          <w:rFonts w:hint="eastAsia" w:ascii="Arial" w:hAnsi="Arial" w:eastAsia="黑体"/>
          <w:sz w:val="32"/>
          <w:szCs w:val="32"/>
          <w:lang w:val="zh-CN"/>
        </w:rPr>
      </w:pPr>
      <w:r>
        <w:rPr>
          <w:rFonts w:hint="eastAsia" w:ascii="Arial" w:hAnsi="Arial" w:eastAsia="黑体"/>
          <w:sz w:val="32"/>
          <w:szCs w:val="32"/>
          <w:lang w:val="zh-CN"/>
        </w:rPr>
        <w:t>5.</w:t>
      </w:r>
      <w:r>
        <w:rPr>
          <w:rFonts w:ascii="Arial" w:hAnsi="Arial" w:eastAsia="黑体"/>
          <w:sz w:val="32"/>
          <w:szCs w:val="32"/>
          <w:lang w:val="zh-CN"/>
        </w:rPr>
        <w:t>2</w:t>
      </w:r>
      <w:r>
        <w:rPr>
          <w:rFonts w:hint="eastAsia" w:ascii="Arial" w:hAnsi="Arial" w:eastAsia="黑体"/>
          <w:sz w:val="32"/>
          <w:szCs w:val="32"/>
          <w:lang w:val="zh-CN"/>
        </w:rPr>
        <w:t>.</w:t>
      </w:r>
      <w:r>
        <w:rPr>
          <w:rFonts w:ascii="Arial" w:hAnsi="Arial" w:eastAsia="黑体"/>
          <w:sz w:val="32"/>
          <w:szCs w:val="32"/>
          <w:lang w:val="zh-CN"/>
        </w:rPr>
        <w:t>4</w:t>
      </w:r>
      <w:r>
        <w:rPr>
          <w:rFonts w:hint="eastAsia" w:ascii="Arial" w:hAnsi="Arial" w:eastAsia="黑体"/>
          <w:sz w:val="32"/>
          <w:szCs w:val="32"/>
          <w:lang w:val="zh-CN"/>
        </w:rPr>
        <w:t>测试总结</w:t>
      </w:r>
    </w:p>
    <w:p>
      <w:pPr>
        <w:pStyle w:val="40"/>
        <w:numPr>
          <w:ilvl w:val="0"/>
          <w:numId w:val="55"/>
        </w:numPr>
        <w:spacing w:before="156" w:beforeLines="50" w:after="78" w:afterLines="25" w:line="360" w:lineRule="auto"/>
        <w:ind w:firstLineChars="0"/>
        <w:rPr>
          <w:rFonts w:hint="eastAsia"/>
        </w:rPr>
      </w:pPr>
      <w:r>
        <w:rPr>
          <w:rFonts w:hint="eastAsia"/>
        </w:rPr>
        <w:t>本期遗留问题：专项中因为各种原因和客户沟通一致，可以延期处理的bug，方便追溯以及作为项目复盘的数据。</w:t>
      </w:r>
    </w:p>
    <w:p>
      <w:pPr>
        <w:pStyle w:val="40"/>
        <w:numPr>
          <w:ilvl w:val="0"/>
          <w:numId w:val="55"/>
        </w:numPr>
        <w:spacing w:before="156" w:beforeLines="50" w:after="78" w:afterLines="25" w:line="360" w:lineRule="auto"/>
        <w:ind w:firstLineChars="0"/>
        <w:rPr>
          <w:rFonts w:hint="eastAsia"/>
        </w:rPr>
      </w:pPr>
      <w:r>
        <w:rPr>
          <w:rFonts w:hint="eastAsia"/>
        </w:rPr>
        <w:t>测试总结：</w:t>
      </w:r>
    </w:p>
    <w:p>
      <w:pPr>
        <w:pStyle w:val="40"/>
        <w:numPr>
          <w:ilvl w:val="0"/>
          <w:numId w:val="56"/>
        </w:numPr>
        <w:spacing w:before="156" w:beforeLines="50" w:after="78" w:afterLines="25" w:line="360" w:lineRule="auto"/>
        <w:ind w:firstLineChars="0"/>
        <w:rPr>
          <w:rFonts w:hint="eastAsia"/>
        </w:rPr>
      </w:pPr>
      <w:r>
        <w:rPr>
          <w:rFonts w:hint="eastAsia"/>
        </w:rPr>
        <w:t>1级bug数，2级bug数，3级bug数，4级bug数</w:t>
      </w:r>
    </w:p>
    <w:p>
      <w:pPr>
        <w:pStyle w:val="40"/>
        <w:spacing w:before="156" w:beforeLines="50" w:after="78" w:afterLines="25" w:line="360" w:lineRule="auto"/>
        <w:ind w:left="1620" w:firstLine="0" w:firstLineChars="0"/>
        <w:rPr>
          <w:rFonts w:hint="eastAsia"/>
        </w:rPr>
      </w:pPr>
      <w:r>
        <w:rPr>
          <w:rFonts w:hint="eastAsia"/>
        </w:rPr>
        <w:t>目的：体现本专项的整体开发质量，通过1级bug数和4级bug数，可分析开发的能力以及态度问题，供后续项目复盘做数据支撑。</w:t>
      </w:r>
    </w:p>
    <w:p>
      <w:pPr>
        <w:pStyle w:val="40"/>
        <w:numPr>
          <w:ilvl w:val="0"/>
          <w:numId w:val="56"/>
        </w:numPr>
        <w:spacing w:before="156" w:beforeLines="50" w:after="78" w:afterLines="25" w:line="360" w:lineRule="auto"/>
        <w:ind w:firstLineChars="0"/>
        <w:rPr>
          <w:rFonts w:hint="eastAsia"/>
        </w:rPr>
      </w:pPr>
      <w:r>
        <w:rPr>
          <w:rFonts w:hint="eastAsia"/>
        </w:rPr>
        <w:t>bug分布模块</w:t>
      </w:r>
    </w:p>
    <w:p>
      <w:pPr>
        <w:pStyle w:val="40"/>
        <w:spacing w:before="156" w:beforeLines="50" w:after="78" w:afterLines="25" w:line="360" w:lineRule="auto"/>
        <w:ind w:left="1620" w:firstLine="0" w:firstLineChars="0"/>
        <w:rPr>
          <w:rFonts w:hint="eastAsia"/>
        </w:rPr>
      </w:pPr>
      <w:r>
        <w:t>目的：根据导出的bug，对bug进行模块划分</w:t>
      </w:r>
    </w:p>
    <w:p>
      <w:pPr>
        <w:pStyle w:val="40"/>
        <w:spacing w:before="156" w:beforeLines="50" w:after="78" w:afterLines="25" w:line="360" w:lineRule="auto"/>
        <w:ind w:left="1620" w:firstLine="0" w:firstLineChars="0"/>
        <w:rPr>
          <w:rFonts w:hint="eastAsia"/>
        </w:rPr>
      </w:pPr>
      <w:r>
        <w:rPr>
          <w:rFonts w:hint="eastAsia"/>
        </w:rPr>
        <w:t>建议措施：一线根据bug分布模块，制定验收测试策略，针对bug多的模块，可重点验收。</w:t>
      </w:r>
    </w:p>
    <w:p>
      <w:pPr>
        <w:pStyle w:val="40"/>
        <w:numPr>
          <w:ilvl w:val="0"/>
          <w:numId w:val="56"/>
        </w:numPr>
        <w:spacing w:before="156" w:beforeLines="50" w:after="78" w:afterLines="25" w:line="360" w:lineRule="auto"/>
        <w:ind w:firstLineChars="0"/>
        <w:rPr>
          <w:rFonts w:hint="eastAsia"/>
        </w:rPr>
      </w:pPr>
      <w:r>
        <w:rPr>
          <w:rFonts w:hint="eastAsia"/>
        </w:rPr>
        <w:t>冒烟bug数，冒烟不通过次数</w:t>
      </w:r>
    </w:p>
    <w:p>
      <w:pPr>
        <w:pStyle w:val="40"/>
        <w:spacing w:before="156" w:beforeLines="50" w:after="78" w:afterLines="25" w:line="360" w:lineRule="auto"/>
        <w:ind w:left="1620" w:firstLine="0" w:firstLineChars="0"/>
        <w:rPr>
          <w:rFonts w:hint="eastAsia"/>
        </w:rPr>
      </w:pPr>
      <w:r>
        <w:rPr>
          <w:rFonts w:hint="eastAsia"/>
        </w:rPr>
        <w:t>目的：体现开发自测质量</w:t>
      </w:r>
    </w:p>
    <w:p>
      <w:pPr>
        <w:pStyle w:val="40"/>
        <w:spacing w:before="156" w:beforeLines="50" w:after="78" w:afterLines="25" w:line="360" w:lineRule="auto"/>
        <w:ind w:left="1620" w:firstLine="0" w:firstLineChars="0"/>
        <w:rPr>
          <w:rFonts w:hint="eastAsia"/>
        </w:rPr>
      </w:pPr>
      <w:r>
        <w:rPr>
          <w:rFonts w:hint="eastAsia"/>
        </w:rPr>
        <w:t>建议措施：自测质量不过关需要给出详细自测用例以及让开发leader/设计验收自测结果</w:t>
      </w:r>
    </w:p>
    <w:p>
      <w:pPr>
        <w:pStyle w:val="40"/>
        <w:numPr>
          <w:ilvl w:val="0"/>
          <w:numId w:val="56"/>
        </w:numPr>
        <w:spacing w:before="156" w:beforeLines="50" w:after="78" w:afterLines="25" w:line="360" w:lineRule="auto"/>
        <w:ind w:firstLineChars="0"/>
        <w:rPr>
          <w:rFonts w:hint="eastAsia"/>
        </w:rPr>
      </w:pPr>
      <w:r>
        <w:rPr>
          <w:rFonts w:hint="eastAsia"/>
        </w:rPr>
        <w:t>开发每日bug量：内部bug/开发工作量（大于2，则标红）</w:t>
      </w:r>
    </w:p>
    <w:p>
      <w:pPr>
        <w:pStyle w:val="40"/>
        <w:spacing w:before="156" w:beforeLines="50" w:after="78" w:afterLines="25" w:line="360" w:lineRule="auto"/>
        <w:ind w:left="1620" w:firstLine="0" w:firstLineChars="0"/>
        <w:rPr>
          <w:rFonts w:hint="eastAsia"/>
        </w:rPr>
      </w:pPr>
      <w:r>
        <w:rPr>
          <w:rFonts w:hint="eastAsia"/>
        </w:rPr>
        <w:t>目的：体现开发质量</w:t>
      </w:r>
    </w:p>
    <w:p>
      <w:pPr>
        <w:pStyle w:val="40"/>
        <w:spacing w:before="156" w:beforeLines="50" w:after="78" w:afterLines="25" w:line="360" w:lineRule="auto"/>
        <w:ind w:left="1620" w:firstLine="0" w:firstLineChars="0"/>
        <w:rPr>
          <w:rFonts w:hint="eastAsia"/>
        </w:rPr>
      </w:pPr>
      <w:r>
        <w:rPr>
          <w:rFonts w:hint="eastAsia"/>
        </w:rPr>
        <w:t>建议措施：若开发质量差，则可以推进开发主控针对质量差的开发进行bug分析和复盘，推动团队整体质量的改善</w:t>
      </w:r>
    </w:p>
    <w:p>
      <w:pPr>
        <w:pStyle w:val="40"/>
        <w:numPr>
          <w:ilvl w:val="0"/>
          <w:numId w:val="56"/>
        </w:numPr>
        <w:spacing w:before="156" w:beforeLines="50" w:after="78" w:afterLines="25" w:line="360" w:lineRule="auto"/>
        <w:ind w:firstLineChars="0"/>
        <w:rPr>
          <w:rFonts w:hint="eastAsia"/>
        </w:rPr>
      </w:pPr>
      <w:r>
        <w:rPr>
          <w:rFonts w:hint="eastAsia"/>
        </w:rPr>
        <w:t>设计bug数</w:t>
      </w:r>
    </w:p>
    <w:p>
      <w:pPr>
        <w:pStyle w:val="40"/>
        <w:spacing w:before="156" w:beforeLines="50" w:after="78" w:afterLines="25" w:line="360" w:lineRule="auto"/>
        <w:ind w:left="1620" w:firstLine="0" w:firstLineChars="0"/>
        <w:rPr>
          <w:rFonts w:hint="eastAsia"/>
        </w:rPr>
      </w:pPr>
      <w:r>
        <w:rPr>
          <w:rFonts w:hint="eastAsia"/>
        </w:rPr>
        <w:t>目的：体现设计质量</w:t>
      </w:r>
    </w:p>
    <w:p>
      <w:pPr>
        <w:pStyle w:val="40"/>
        <w:spacing w:before="156" w:beforeLines="50" w:after="78" w:afterLines="25" w:line="360" w:lineRule="auto"/>
        <w:ind w:left="1620" w:firstLine="0" w:firstLineChars="0"/>
        <w:rPr>
          <w:rFonts w:hint="eastAsia"/>
        </w:rPr>
      </w:pPr>
      <w:r>
        <w:rPr>
          <w:rFonts w:hint="eastAsia"/>
        </w:rPr>
        <w:t>建议措施：若设计质量差，则可以推进设计主控针对质量差的开发进行bug分析和复盘</w:t>
      </w:r>
    </w:p>
    <w:p>
      <w:pPr>
        <w:pStyle w:val="40"/>
        <w:numPr>
          <w:ilvl w:val="0"/>
          <w:numId w:val="56"/>
        </w:numPr>
        <w:spacing w:before="156" w:beforeLines="50" w:after="78" w:afterLines="25" w:line="360" w:lineRule="auto"/>
        <w:ind w:firstLineChars="0"/>
        <w:rPr>
          <w:rFonts w:hint="eastAsia"/>
        </w:rPr>
      </w:pPr>
      <w:r>
        <w:rPr>
          <w:rFonts w:hint="eastAsia"/>
        </w:rPr>
        <w:t>验收（一线联测验收）bug数，验收bug漏测根因，改进措施</w:t>
      </w:r>
    </w:p>
    <w:p>
      <w:pPr>
        <w:pStyle w:val="40"/>
        <w:spacing w:before="156" w:beforeLines="50" w:after="78" w:afterLines="25" w:line="360" w:lineRule="auto"/>
        <w:ind w:left="1620" w:firstLine="0" w:firstLineChars="0"/>
        <w:rPr>
          <w:rFonts w:hint="eastAsia"/>
        </w:rPr>
      </w:pPr>
      <w:r>
        <w:rPr>
          <w:rFonts w:hint="eastAsia"/>
        </w:rPr>
        <w:t>目的：体现测试质量</w:t>
      </w:r>
    </w:p>
    <w:p>
      <w:pPr>
        <w:pStyle w:val="40"/>
        <w:spacing w:before="156" w:beforeLines="50" w:after="78" w:afterLines="25" w:line="360" w:lineRule="auto"/>
        <w:ind w:left="1620" w:firstLine="0" w:firstLineChars="0"/>
        <w:rPr>
          <w:rFonts w:hint="eastAsia"/>
        </w:rPr>
      </w:pPr>
      <w:r>
        <w:rPr>
          <w:rFonts w:hint="eastAsia"/>
        </w:rPr>
        <w:t>建议措施：若验收bug数多，需要深入分析，分析根因以及给出可落地的解决措施。</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微软雅黑">
    <w:altName w:val="汉仪旗黑KW"/>
    <w:panose1 w:val="020B0503020204020204"/>
    <w:charset w:val="86"/>
    <w:family w:val="swiss"/>
    <w:pitch w:val="default"/>
    <w:sig w:usb0="00000000" w:usb1="00000000"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Helvetica">
    <w:altName w:val="苹方-简"/>
    <w:panose1 w:val="020B0604020202020204"/>
    <w:charset w:val="00"/>
    <w:family w:val="swiss"/>
    <w:pitch w:val="default"/>
    <w:sig w:usb0="00000000" w:usb1="00000000" w:usb2="00000009" w:usb3="00000000" w:csb0="000001FF" w:csb1="00000000"/>
  </w:font>
  <w:font w:name="Roboto">
    <w:altName w:val="苹方-简"/>
    <w:panose1 w:val="02000000000000000000"/>
    <w:charset w:val="00"/>
    <w:family w:val="auto"/>
    <w:pitch w:val="default"/>
    <w:sig w:usb0="00000000" w:usb1="00000000" w:usb2="00000021" w:usb3="00000000" w:csb0="0000019F" w:csb1="00000000"/>
  </w:font>
  <w:font w:name="Calibri Light">
    <w:altName w:val="Verdana"/>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D0F"/>
    <w:multiLevelType w:val="multilevel"/>
    <w:tmpl w:val="03B13D0F"/>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rPr>
        <w:rFonts w:ascii="宋体" w:hAnsi="宋体" w:eastAsia="宋体"/>
        <w:sz w:val="28"/>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rPr>
        <w:rFonts w:ascii="宋体" w:hAnsi="宋体" w:eastAsia="宋体"/>
      </w:r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04CD4EE7"/>
    <w:multiLevelType w:val="multilevel"/>
    <w:tmpl w:val="04CD4EE7"/>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2">
    <w:nsid w:val="056F2333"/>
    <w:multiLevelType w:val="multilevel"/>
    <w:tmpl w:val="056F2333"/>
    <w:lvl w:ilvl="0" w:tentative="0">
      <w:start w:val="1"/>
      <w:numFmt w:val="decimal"/>
      <w:lvlText w:val="%1、"/>
      <w:lvlJc w:val="left"/>
      <w:pPr>
        <w:ind w:left="1636" w:hanging="360"/>
      </w:pPr>
      <w:rPr>
        <w:rFonts w:hint="default"/>
      </w:r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3">
    <w:nsid w:val="066A412E"/>
    <w:multiLevelType w:val="multilevel"/>
    <w:tmpl w:val="066A412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4">
    <w:nsid w:val="069E0E4E"/>
    <w:multiLevelType w:val="multilevel"/>
    <w:tmpl w:val="069E0E4E"/>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D1632A4"/>
    <w:multiLevelType w:val="multilevel"/>
    <w:tmpl w:val="0D1632A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E6455AF"/>
    <w:multiLevelType w:val="multilevel"/>
    <w:tmpl w:val="0E6455AF"/>
    <w:lvl w:ilvl="0" w:tentative="0">
      <w:start w:val="1"/>
      <w:numFmt w:val="decimal"/>
      <w:lvlText w:val="%1、"/>
      <w:lvlJc w:val="left"/>
      <w:pPr>
        <w:ind w:left="704" w:hanging="4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7">
    <w:nsid w:val="0FFF57A4"/>
    <w:multiLevelType w:val="multilevel"/>
    <w:tmpl w:val="0FFF57A4"/>
    <w:lvl w:ilvl="0" w:tentative="0">
      <w:start w:val="1"/>
      <w:numFmt w:val="decimal"/>
      <w:lvlText w:val="%1)"/>
      <w:lvlJc w:val="left"/>
      <w:pPr>
        <w:ind w:left="1919" w:hanging="360"/>
      </w:pPr>
      <w:rPr>
        <w:rFonts w:hint="default"/>
      </w:rPr>
    </w:lvl>
    <w:lvl w:ilvl="1" w:tentative="0">
      <w:start w:val="1"/>
      <w:numFmt w:val="lowerLetter"/>
      <w:lvlText w:val="%2)"/>
      <w:lvlJc w:val="left"/>
      <w:pPr>
        <w:ind w:left="2399" w:hanging="420"/>
      </w:pPr>
    </w:lvl>
    <w:lvl w:ilvl="2" w:tentative="0">
      <w:start w:val="1"/>
      <w:numFmt w:val="lowerRoman"/>
      <w:lvlText w:val="%3."/>
      <w:lvlJc w:val="right"/>
      <w:pPr>
        <w:ind w:left="2819" w:hanging="420"/>
      </w:pPr>
    </w:lvl>
    <w:lvl w:ilvl="3" w:tentative="0">
      <w:start w:val="1"/>
      <w:numFmt w:val="decimal"/>
      <w:lvlText w:val="%4."/>
      <w:lvlJc w:val="left"/>
      <w:pPr>
        <w:ind w:left="3239" w:hanging="420"/>
      </w:pPr>
    </w:lvl>
    <w:lvl w:ilvl="4" w:tentative="0">
      <w:start w:val="1"/>
      <w:numFmt w:val="lowerLetter"/>
      <w:lvlText w:val="%5)"/>
      <w:lvlJc w:val="left"/>
      <w:pPr>
        <w:ind w:left="3659" w:hanging="420"/>
      </w:pPr>
    </w:lvl>
    <w:lvl w:ilvl="5" w:tentative="0">
      <w:start w:val="1"/>
      <w:numFmt w:val="lowerRoman"/>
      <w:lvlText w:val="%6."/>
      <w:lvlJc w:val="right"/>
      <w:pPr>
        <w:ind w:left="4079" w:hanging="420"/>
      </w:pPr>
    </w:lvl>
    <w:lvl w:ilvl="6" w:tentative="0">
      <w:start w:val="1"/>
      <w:numFmt w:val="decimal"/>
      <w:lvlText w:val="%7."/>
      <w:lvlJc w:val="left"/>
      <w:pPr>
        <w:ind w:left="4499" w:hanging="420"/>
      </w:pPr>
    </w:lvl>
    <w:lvl w:ilvl="7" w:tentative="0">
      <w:start w:val="1"/>
      <w:numFmt w:val="lowerLetter"/>
      <w:lvlText w:val="%8)"/>
      <w:lvlJc w:val="left"/>
      <w:pPr>
        <w:ind w:left="4919" w:hanging="420"/>
      </w:pPr>
    </w:lvl>
    <w:lvl w:ilvl="8" w:tentative="0">
      <w:start w:val="1"/>
      <w:numFmt w:val="lowerRoman"/>
      <w:lvlText w:val="%9."/>
      <w:lvlJc w:val="right"/>
      <w:pPr>
        <w:ind w:left="5339" w:hanging="420"/>
      </w:pPr>
    </w:lvl>
  </w:abstractNum>
  <w:abstractNum w:abstractNumId="8">
    <w:nsid w:val="11CB4246"/>
    <w:multiLevelType w:val="multilevel"/>
    <w:tmpl w:val="11CB4246"/>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9">
    <w:nsid w:val="1224199F"/>
    <w:multiLevelType w:val="multilevel"/>
    <w:tmpl w:val="1224199F"/>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abstractNum w:abstractNumId="10">
    <w:nsid w:val="14C327E5"/>
    <w:multiLevelType w:val="multilevel"/>
    <w:tmpl w:val="14C327E5"/>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
    <w:nsid w:val="152F7213"/>
    <w:multiLevelType w:val="multilevel"/>
    <w:tmpl w:val="152F7213"/>
    <w:lvl w:ilvl="0" w:tentative="0">
      <w:start w:val="1"/>
      <w:numFmt w:val="decimal"/>
      <w:lvlText w:val="%1、"/>
      <w:lvlJc w:val="left"/>
      <w:pPr>
        <w:ind w:left="1620" w:hanging="36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
    <w:nsid w:val="168B769F"/>
    <w:multiLevelType w:val="multilevel"/>
    <w:tmpl w:val="168B769F"/>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186B6F00"/>
    <w:multiLevelType w:val="multilevel"/>
    <w:tmpl w:val="186B6F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B832866"/>
    <w:multiLevelType w:val="multilevel"/>
    <w:tmpl w:val="1B832866"/>
    <w:lvl w:ilvl="0" w:tentative="0">
      <w:start w:val="1"/>
      <w:numFmt w:val="decimal"/>
      <w:lvlText w:val="%1、"/>
      <w:lvlJc w:val="left"/>
      <w:pPr>
        <w:ind w:left="1620" w:hanging="36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5">
    <w:nsid w:val="1D6200A1"/>
    <w:multiLevelType w:val="multilevel"/>
    <w:tmpl w:val="1D6200A1"/>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16">
    <w:nsid w:val="1E736288"/>
    <w:multiLevelType w:val="multilevel"/>
    <w:tmpl w:val="1E73628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28742E5"/>
    <w:multiLevelType w:val="multilevel"/>
    <w:tmpl w:val="228742E5"/>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18">
    <w:nsid w:val="228A4338"/>
    <w:multiLevelType w:val="multilevel"/>
    <w:tmpl w:val="228A4338"/>
    <w:lvl w:ilvl="0" w:tentative="0">
      <w:start w:val="1"/>
      <w:numFmt w:val="bullet"/>
      <w:lvlText w:val=""/>
      <w:lvlJc w:val="left"/>
      <w:pPr>
        <w:ind w:left="1690" w:hanging="420"/>
      </w:pPr>
      <w:rPr>
        <w:rFonts w:hint="default" w:ascii="Wingdings" w:hAnsi="Wingdings"/>
      </w:rPr>
    </w:lvl>
    <w:lvl w:ilvl="1" w:tentative="0">
      <w:start w:val="1"/>
      <w:numFmt w:val="bullet"/>
      <w:lvlText w:val=""/>
      <w:lvlJc w:val="left"/>
      <w:pPr>
        <w:ind w:left="2110" w:hanging="420"/>
      </w:pPr>
      <w:rPr>
        <w:rFonts w:hint="default" w:ascii="Wingdings" w:hAnsi="Wingdings"/>
      </w:rPr>
    </w:lvl>
    <w:lvl w:ilvl="2" w:tentative="0">
      <w:start w:val="1"/>
      <w:numFmt w:val="bullet"/>
      <w:lvlText w:val=""/>
      <w:lvlJc w:val="left"/>
      <w:pPr>
        <w:ind w:left="2530" w:hanging="420"/>
      </w:pPr>
      <w:rPr>
        <w:rFonts w:hint="default" w:ascii="Wingdings" w:hAnsi="Wingdings"/>
      </w:rPr>
    </w:lvl>
    <w:lvl w:ilvl="3" w:tentative="0">
      <w:start w:val="1"/>
      <w:numFmt w:val="bullet"/>
      <w:lvlText w:val=""/>
      <w:lvlJc w:val="left"/>
      <w:pPr>
        <w:ind w:left="2950" w:hanging="420"/>
      </w:pPr>
      <w:rPr>
        <w:rFonts w:hint="default" w:ascii="Wingdings" w:hAnsi="Wingdings"/>
      </w:rPr>
    </w:lvl>
    <w:lvl w:ilvl="4" w:tentative="0">
      <w:start w:val="1"/>
      <w:numFmt w:val="bullet"/>
      <w:lvlText w:val=""/>
      <w:lvlJc w:val="left"/>
      <w:pPr>
        <w:ind w:left="3370" w:hanging="420"/>
      </w:pPr>
      <w:rPr>
        <w:rFonts w:hint="default" w:ascii="Wingdings" w:hAnsi="Wingdings"/>
      </w:rPr>
    </w:lvl>
    <w:lvl w:ilvl="5" w:tentative="0">
      <w:start w:val="1"/>
      <w:numFmt w:val="bullet"/>
      <w:lvlText w:val=""/>
      <w:lvlJc w:val="left"/>
      <w:pPr>
        <w:ind w:left="3790" w:hanging="420"/>
      </w:pPr>
      <w:rPr>
        <w:rFonts w:hint="default" w:ascii="Wingdings" w:hAnsi="Wingdings"/>
      </w:rPr>
    </w:lvl>
    <w:lvl w:ilvl="6" w:tentative="0">
      <w:start w:val="1"/>
      <w:numFmt w:val="bullet"/>
      <w:lvlText w:val=""/>
      <w:lvlJc w:val="left"/>
      <w:pPr>
        <w:ind w:left="4210" w:hanging="420"/>
      </w:pPr>
      <w:rPr>
        <w:rFonts w:hint="default" w:ascii="Wingdings" w:hAnsi="Wingdings"/>
      </w:rPr>
    </w:lvl>
    <w:lvl w:ilvl="7" w:tentative="0">
      <w:start w:val="1"/>
      <w:numFmt w:val="bullet"/>
      <w:lvlText w:val=""/>
      <w:lvlJc w:val="left"/>
      <w:pPr>
        <w:ind w:left="4630" w:hanging="420"/>
      </w:pPr>
      <w:rPr>
        <w:rFonts w:hint="default" w:ascii="Wingdings" w:hAnsi="Wingdings"/>
      </w:rPr>
    </w:lvl>
    <w:lvl w:ilvl="8" w:tentative="0">
      <w:start w:val="1"/>
      <w:numFmt w:val="bullet"/>
      <w:lvlText w:val=""/>
      <w:lvlJc w:val="left"/>
      <w:pPr>
        <w:ind w:left="5050" w:hanging="420"/>
      </w:pPr>
      <w:rPr>
        <w:rFonts w:hint="default" w:ascii="Wingdings" w:hAnsi="Wingdings"/>
      </w:rPr>
    </w:lvl>
  </w:abstractNum>
  <w:abstractNum w:abstractNumId="19">
    <w:nsid w:val="273F594D"/>
    <w:multiLevelType w:val="multilevel"/>
    <w:tmpl w:val="273F594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0">
    <w:nsid w:val="29A732B6"/>
    <w:multiLevelType w:val="multilevel"/>
    <w:tmpl w:val="29A732B6"/>
    <w:lvl w:ilvl="0" w:tentative="0">
      <w:start w:val="1"/>
      <w:numFmt w:val="lowerLetter"/>
      <w:lvlText w:val="%1)"/>
      <w:lvlJc w:val="left"/>
      <w:pPr>
        <w:ind w:left="1271" w:hanging="420"/>
      </w:p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21">
    <w:nsid w:val="2D2A6062"/>
    <w:multiLevelType w:val="multilevel"/>
    <w:tmpl w:val="2D2A6062"/>
    <w:lvl w:ilvl="0" w:tentative="0">
      <w:start w:val="1"/>
      <w:numFmt w:val="bullet"/>
      <w:lvlText w:val=""/>
      <w:lvlJc w:val="left"/>
      <w:pPr>
        <w:ind w:left="1211" w:hanging="360"/>
      </w:pPr>
      <w:rPr>
        <w:rFonts w:hint="default" w:ascii="Wingdings" w:hAnsi="Wingdings"/>
      </w:rPr>
    </w:lvl>
    <w:lvl w:ilvl="1" w:tentative="0">
      <w:start w:val="1"/>
      <w:numFmt w:val="lowerLetter"/>
      <w:lvlText w:val="%2)"/>
      <w:lvlJc w:val="left"/>
      <w:pPr>
        <w:ind w:left="2750" w:hanging="420"/>
      </w:pPr>
    </w:lvl>
    <w:lvl w:ilvl="2" w:tentative="0">
      <w:start w:val="1"/>
      <w:numFmt w:val="lowerRoman"/>
      <w:lvlText w:val="%3."/>
      <w:lvlJc w:val="right"/>
      <w:pPr>
        <w:ind w:left="3170" w:hanging="420"/>
      </w:pPr>
    </w:lvl>
    <w:lvl w:ilvl="3" w:tentative="0">
      <w:start w:val="1"/>
      <w:numFmt w:val="decimal"/>
      <w:lvlText w:val="%4."/>
      <w:lvlJc w:val="left"/>
      <w:pPr>
        <w:ind w:left="3590" w:hanging="420"/>
      </w:pPr>
    </w:lvl>
    <w:lvl w:ilvl="4" w:tentative="0">
      <w:start w:val="1"/>
      <w:numFmt w:val="lowerLetter"/>
      <w:lvlText w:val="%5)"/>
      <w:lvlJc w:val="left"/>
      <w:pPr>
        <w:ind w:left="4010" w:hanging="420"/>
      </w:pPr>
    </w:lvl>
    <w:lvl w:ilvl="5" w:tentative="0">
      <w:start w:val="1"/>
      <w:numFmt w:val="lowerRoman"/>
      <w:lvlText w:val="%6."/>
      <w:lvlJc w:val="right"/>
      <w:pPr>
        <w:ind w:left="4430" w:hanging="420"/>
      </w:pPr>
    </w:lvl>
    <w:lvl w:ilvl="6" w:tentative="0">
      <w:start w:val="1"/>
      <w:numFmt w:val="decimal"/>
      <w:lvlText w:val="%7."/>
      <w:lvlJc w:val="left"/>
      <w:pPr>
        <w:ind w:left="4850" w:hanging="420"/>
      </w:pPr>
    </w:lvl>
    <w:lvl w:ilvl="7" w:tentative="0">
      <w:start w:val="1"/>
      <w:numFmt w:val="lowerLetter"/>
      <w:lvlText w:val="%8)"/>
      <w:lvlJc w:val="left"/>
      <w:pPr>
        <w:ind w:left="5270" w:hanging="420"/>
      </w:pPr>
    </w:lvl>
    <w:lvl w:ilvl="8" w:tentative="0">
      <w:start w:val="1"/>
      <w:numFmt w:val="lowerRoman"/>
      <w:lvlText w:val="%9."/>
      <w:lvlJc w:val="right"/>
      <w:pPr>
        <w:ind w:left="5690" w:hanging="420"/>
      </w:pPr>
    </w:lvl>
  </w:abstractNum>
  <w:abstractNum w:abstractNumId="22">
    <w:nsid w:val="2E2910D0"/>
    <w:multiLevelType w:val="multilevel"/>
    <w:tmpl w:val="2E2910D0"/>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abstractNum w:abstractNumId="23">
    <w:nsid w:val="2E912317"/>
    <w:multiLevelType w:val="multilevel"/>
    <w:tmpl w:val="2E912317"/>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92D292C"/>
    <w:multiLevelType w:val="multilevel"/>
    <w:tmpl w:val="392D292C"/>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5">
    <w:nsid w:val="39FB1628"/>
    <w:multiLevelType w:val="multilevel"/>
    <w:tmpl w:val="39FB1628"/>
    <w:lvl w:ilvl="0" w:tentative="0">
      <w:start w:val="1"/>
      <w:numFmt w:val="bullet"/>
      <w:lvlText w:val=""/>
      <w:lvlJc w:val="left"/>
      <w:pPr>
        <w:ind w:left="1690" w:hanging="420"/>
      </w:pPr>
      <w:rPr>
        <w:rFonts w:hint="default" w:ascii="Wingdings" w:hAnsi="Wingdings"/>
      </w:rPr>
    </w:lvl>
    <w:lvl w:ilvl="1" w:tentative="0">
      <w:start w:val="1"/>
      <w:numFmt w:val="bullet"/>
      <w:lvlText w:val=""/>
      <w:lvlJc w:val="left"/>
      <w:pPr>
        <w:ind w:left="2110" w:hanging="420"/>
      </w:pPr>
      <w:rPr>
        <w:rFonts w:hint="default" w:ascii="Wingdings" w:hAnsi="Wingdings"/>
      </w:rPr>
    </w:lvl>
    <w:lvl w:ilvl="2" w:tentative="0">
      <w:start w:val="1"/>
      <w:numFmt w:val="bullet"/>
      <w:lvlText w:val=""/>
      <w:lvlJc w:val="left"/>
      <w:pPr>
        <w:ind w:left="2530" w:hanging="420"/>
      </w:pPr>
      <w:rPr>
        <w:rFonts w:hint="default" w:ascii="Wingdings" w:hAnsi="Wingdings"/>
      </w:rPr>
    </w:lvl>
    <w:lvl w:ilvl="3" w:tentative="0">
      <w:start w:val="1"/>
      <w:numFmt w:val="bullet"/>
      <w:lvlText w:val=""/>
      <w:lvlJc w:val="left"/>
      <w:pPr>
        <w:ind w:left="2950" w:hanging="420"/>
      </w:pPr>
      <w:rPr>
        <w:rFonts w:hint="default" w:ascii="Wingdings" w:hAnsi="Wingdings"/>
      </w:rPr>
    </w:lvl>
    <w:lvl w:ilvl="4" w:tentative="0">
      <w:start w:val="1"/>
      <w:numFmt w:val="bullet"/>
      <w:lvlText w:val=""/>
      <w:lvlJc w:val="left"/>
      <w:pPr>
        <w:ind w:left="3370" w:hanging="420"/>
      </w:pPr>
      <w:rPr>
        <w:rFonts w:hint="default" w:ascii="Wingdings" w:hAnsi="Wingdings"/>
      </w:rPr>
    </w:lvl>
    <w:lvl w:ilvl="5" w:tentative="0">
      <w:start w:val="1"/>
      <w:numFmt w:val="bullet"/>
      <w:lvlText w:val=""/>
      <w:lvlJc w:val="left"/>
      <w:pPr>
        <w:ind w:left="3790" w:hanging="420"/>
      </w:pPr>
      <w:rPr>
        <w:rFonts w:hint="default" w:ascii="Wingdings" w:hAnsi="Wingdings"/>
      </w:rPr>
    </w:lvl>
    <w:lvl w:ilvl="6" w:tentative="0">
      <w:start w:val="1"/>
      <w:numFmt w:val="bullet"/>
      <w:lvlText w:val=""/>
      <w:lvlJc w:val="left"/>
      <w:pPr>
        <w:ind w:left="4210" w:hanging="420"/>
      </w:pPr>
      <w:rPr>
        <w:rFonts w:hint="default" w:ascii="Wingdings" w:hAnsi="Wingdings"/>
      </w:rPr>
    </w:lvl>
    <w:lvl w:ilvl="7" w:tentative="0">
      <w:start w:val="1"/>
      <w:numFmt w:val="bullet"/>
      <w:lvlText w:val=""/>
      <w:lvlJc w:val="left"/>
      <w:pPr>
        <w:ind w:left="4630" w:hanging="420"/>
      </w:pPr>
      <w:rPr>
        <w:rFonts w:hint="default" w:ascii="Wingdings" w:hAnsi="Wingdings"/>
      </w:rPr>
    </w:lvl>
    <w:lvl w:ilvl="8" w:tentative="0">
      <w:start w:val="1"/>
      <w:numFmt w:val="bullet"/>
      <w:lvlText w:val=""/>
      <w:lvlJc w:val="left"/>
      <w:pPr>
        <w:ind w:left="5050" w:hanging="420"/>
      </w:pPr>
      <w:rPr>
        <w:rFonts w:hint="default" w:ascii="Wingdings" w:hAnsi="Wingdings"/>
      </w:rPr>
    </w:lvl>
  </w:abstractNum>
  <w:abstractNum w:abstractNumId="26">
    <w:nsid w:val="3A2907B7"/>
    <w:multiLevelType w:val="multilevel"/>
    <w:tmpl w:val="3A2907B7"/>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27">
    <w:nsid w:val="3D122A9F"/>
    <w:multiLevelType w:val="multilevel"/>
    <w:tmpl w:val="3D122A9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2E2235D"/>
    <w:multiLevelType w:val="multilevel"/>
    <w:tmpl w:val="42E2235D"/>
    <w:lvl w:ilvl="0" w:tentative="0">
      <w:start w:val="1"/>
      <w:numFmt w:val="bullet"/>
      <w:lvlText w:val=""/>
      <w:lvlJc w:val="left"/>
      <w:pPr>
        <w:ind w:left="1690" w:hanging="420"/>
      </w:pPr>
      <w:rPr>
        <w:rFonts w:hint="default" w:ascii="Wingdings" w:hAnsi="Wingdings"/>
      </w:rPr>
    </w:lvl>
    <w:lvl w:ilvl="1" w:tentative="0">
      <w:start w:val="1"/>
      <w:numFmt w:val="bullet"/>
      <w:lvlText w:val=""/>
      <w:lvlJc w:val="left"/>
      <w:pPr>
        <w:ind w:left="2110" w:hanging="420"/>
      </w:pPr>
      <w:rPr>
        <w:rFonts w:hint="default" w:ascii="Wingdings" w:hAnsi="Wingdings"/>
      </w:rPr>
    </w:lvl>
    <w:lvl w:ilvl="2" w:tentative="0">
      <w:start w:val="1"/>
      <w:numFmt w:val="bullet"/>
      <w:lvlText w:val=""/>
      <w:lvlJc w:val="left"/>
      <w:pPr>
        <w:ind w:left="2530" w:hanging="420"/>
      </w:pPr>
      <w:rPr>
        <w:rFonts w:hint="default" w:ascii="Wingdings" w:hAnsi="Wingdings"/>
      </w:rPr>
    </w:lvl>
    <w:lvl w:ilvl="3" w:tentative="0">
      <w:start w:val="1"/>
      <w:numFmt w:val="bullet"/>
      <w:lvlText w:val=""/>
      <w:lvlJc w:val="left"/>
      <w:pPr>
        <w:ind w:left="2950" w:hanging="420"/>
      </w:pPr>
      <w:rPr>
        <w:rFonts w:hint="default" w:ascii="Wingdings" w:hAnsi="Wingdings"/>
      </w:rPr>
    </w:lvl>
    <w:lvl w:ilvl="4" w:tentative="0">
      <w:start w:val="1"/>
      <w:numFmt w:val="bullet"/>
      <w:lvlText w:val=""/>
      <w:lvlJc w:val="left"/>
      <w:pPr>
        <w:ind w:left="3370" w:hanging="420"/>
      </w:pPr>
      <w:rPr>
        <w:rFonts w:hint="default" w:ascii="Wingdings" w:hAnsi="Wingdings"/>
      </w:rPr>
    </w:lvl>
    <w:lvl w:ilvl="5" w:tentative="0">
      <w:start w:val="1"/>
      <w:numFmt w:val="bullet"/>
      <w:lvlText w:val=""/>
      <w:lvlJc w:val="left"/>
      <w:pPr>
        <w:ind w:left="3790" w:hanging="420"/>
      </w:pPr>
      <w:rPr>
        <w:rFonts w:hint="default" w:ascii="Wingdings" w:hAnsi="Wingdings"/>
      </w:rPr>
    </w:lvl>
    <w:lvl w:ilvl="6" w:tentative="0">
      <w:start w:val="1"/>
      <w:numFmt w:val="bullet"/>
      <w:lvlText w:val=""/>
      <w:lvlJc w:val="left"/>
      <w:pPr>
        <w:ind w:left="4210" w:hanging="420"/>
      </w:pPr>
      <w:rPr>
        <w:rFonts w:hint="default" w:ascii="Wingdings" w:hAnsi="Wingdings"/>
      </w:rPr>
    </w:lvl>
    <w:lvl w:ilvl="7" w:tentative="0">
      <w:start w:val="1"/>
      <w:numFmt w:val="bullet"/>
      <w:lvlText w:val=""/>
      <w:lvlJc w:val="left"/>
      <w:pPr>
        <w:ind w:left="4630" w:hanging="420"/>
      </w:pPr>
      <w:rPr>
        <w:rFonts w:hint="default" w:ascii="Wingdings" w:hAnsi="Wingdings"/>
      </w:rPr>
    </w:lvl>
    <w:lvl w:ilvl="8" w:tentative="0">
      <w:start w:val="1"/>
      <w:numFmt w:val="bullet"/>
      <w:lvlText w:val=""/>
      <w:lvlJc w:val="left"/>
      <w:pPr>
        <w:ind w:left="5050" w:hanging="420"/>
      </w:pPr>
      <w:rPr>
        <w:rFonts w:hint="default" w:ascii="Wingdings" w:hAnsi="Wingdings"/>
      </w:rPr>
    </w:lvl>
  </w:abstractNum>
  <w:abstractNum w:abstractNumId="29">
    <w:nsid w:val="45581204"/>
    <w:multiLevelType w:val="multilevel"/>
    <w:tmpl w:val="45581204"/>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30">
    <w:nsid w:val="46073F33"/>
    <w:multiLevelType w:val="multilevel"/>
    <w:tmpl w:val="46073F33"/>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31">
    <w:nsid w:val="4B897C25"/>
    <w:multiLevelType w:val="multilevel"/>
    <w:tmpl w:val="4B897C2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2">
    <w:nsid w:val="4DEB6521"/>
    <w:multiLevelType w:val="multilevel"/>
    <w:tmpl w:val="4DEB6521"/>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abstractNum w:abstractNumId="33">
    <w:nsid w:val="4F372DE5"/>
    <w:multiLevelType w:val="multilevel"/>
    <w:tmpl w:val="4F372DE5"/>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FAD6DF4"/>
    <w:multiLevelType w:val="multilevel"/>
    <w:tmpl w:val="4FAD6DF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5">
    <w:nsid w:val="50FE6AC0"/>
    <w:multiLevelType w:val="multilevel"/>
    <w:tmpl w:val="50FE6AC0"/>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36">
    <w:nsid w:val="539B1B84"/>
    <w:multiLevelType w:val="multilevel"/>
    <w:tmpl w:val="539B1B84"/>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7">
    <w:nsid w:val="544512BC"/>
    <w:multiLevelType w:val="multilevel"/>
    <w:tmpl w:val="544512BC"/>
    <w:lvl w:ilvl="0" w:tentative="0">
      <w:start w:val="1"/>
      <w:numFmt w:val="bullet"/>
      <w:lvlText w:val=""/>
      <w:lvlJc w:val="left"/>
      <w:pPr>
        <w:ind w:left="1690" w:hanging="420"/>
      </w:pPr>
      <w:rPr>
        <w:rFonts w:hint="default" w:ascii="Wingdings" w:hAnsi="Wingdings"/>
      </w:rPr>
    </w:lvl>
    <w:lvl w:ilvl="1" w:tentative="0">
      <w:start w:val="1"/>
      <w:numFmt w:val="bullet"/>
      <w:lvlText w:val=""/>
      <w:lvlJc w:val="left"/>
      <w:pPr>
        <w:ind w:left="2110" w:hanging="420"/>
      </w:pPr>
      <w:rPr>
        <w:rFonts w:hint="default" w:ascii="Wingdings" w:hAnsi="Wingdings"/>
      </w:rPr>
    </w:lvl>
    <w:lvl w:ilvl="2" w:tentative="0">
      <w:start w:val="1"/>
      <w:numFmt w:val="bullet"/>
      <w:lvlText w:val=""/>
      <w:lvlJc w:val="left"/>
      <w:pPr>
        <w:ind w:left="2530" w:hanging="420"/>
      </w:pPr>
      <w:rPr>
        <w:rFonts w:hint="default" w:ascii="Wingdings" w:hAnsi="Wingdings"/>
      </w:rPr>
    </w:lvl>
    <w:lvl w:ilvl="3" w:tentative="0">
      <w:start w:val="1"/>
      <w:numFmt w:val="bullet"/>
      <w:lvlText w:val=""/>
      <w:lvlJc w:val="left"/>
      <w:pPr>
        <w:ind w:left="2950" w:hanging="420"/>
      </w:pPr>
      <w:rPr>
        <w:rFonts w:hint="default" w:ascii="Wingdings" w:hAnsi="Wingdings"/>
      </w:rPr>
    </w:lvl>
    <w:lvl w:ilvl="4" w:tentative="0">
      <w:start w:val="1"/>
      <w:numFmt w:val="bullet"/>
      <w:lvlText w:val=""/>
      <w:lvlJc w:val="left"/>
      <w:pPr>
        <w:ind w:left="3370" w:hanging="420"/>
      </w:pPr>
      <w:rPr>
        <w:rFonts w:hint="default" w:ascii="Wingdings" w:hAnsi="Wingdings"/>
      </w:rPr>
    </w:lvl>
    <w:lvl w:ilvl="5" w:tentative="0">
      <w:start w:val="1"/>
      <w:numFmt w:val="bullet"/>
      <w:lvlText w:val=""/>
      <w:lvlJc w:val="left"/>
      <w:pPr>
        <w:ind w:left="3790" w:hanging="420"/>
      </w:pPr>
      <w:rPr>
        <w:rFonts w:hint="default" w:ascii="Wingdings" w:hAnsi="Wingdings"/>
      </w:rPr>
    </w:lvl>
    <w:lvl w:ilvl="6" w:tentative="0">
      <w:start w:val="1"/>
      <w:numFmt w:val="bullet"/>
      <w:lvlText w:val=""/>
      <w:lvlJc w:val="left"/>
      <w:pPr>
        <w:ind w:left="4210" w:hanging="420"/>
      </w:pPr>
      <w:rPr>
        <w:rFonts w:hint="default" w:ascii="Wingdings" w:hAnsi="Wingdings"/>
      </w:rPr>
    </w:lvl>
    <w:lvl w:ilvl="7" w:tentative="0">
      <w:start w:val="1"/>
      <w:numFmt w:val="bullet"/>
      <w:lvlText w:val=""/>
      <w:lvlJc w:val="left"/>
      <w:pPr>
        <w:ind w:left="4630" w:hanging="420"/>
      </w:pPr>
      <w:rPr>
        <w:rFonts w:hint="default" w:ascii="Wingdings" w:hAnsi="Wingdings"/>
      </w:rPr>
    </w:lvl>
    <w:lvl w:ilvl="8" w:tentative="0">
      <w:start w:val="1"/>
      <w:numFmt w:val="bullet"/>
      <w:lvlText w:val=""/>
      <w:lvlJc w:val="left"/>
      <w:pPr>
        <w:ind w:left="5050" w:hanging="420"/>
      </w:pPr>
      <w:rPr>
        <w:rFonts w:hint="default" w:ascii="Wingdings" w:hAnsi="Wingdings"/>
      </w:rPr>
    </w:lvl>
  </w:abstractNum>
  <w:abstractNum w:abstractNumId="38">
    <w:nsid w:val="57337DC7"/>
    <w:multiLevelType w:val="multilevel"/>
    <w:tmpl w:val="57337DC7"/>
    <w:lvl w:ilvl="0" w:tentative="0">
      <w:start w:val="1"/>
      <w:numFmt w:val="bullet"/>
      <w:lvlText w:val=""/>
      <w:lvlJc w:val="left"/>
      <w:pPr>
        <w:ind w:left="1205" w:hanging="420"/>
      </w:pPr>
      <w:rPr>
        <w:rFonts w:hint="default" w:ascii="Wingdings" w:hAnsi="Wingdings"/>
      </w:rPr>
    </w:lvl>
    <w:lvl w:ilvl="1" w:tentative="0">
      <w:start w:val="1"/>
      <w:numFmt w:val="bullet"/>
      <w:lvlText w:val=""/>
      <w:lvlJc w:val="left"/>
      <w:pPr>
        <w:ind w:left="1625" w:hanging="420"/>
      </w:pPr>
      <w:rPr>
        <w:rFonts w:hint="default" w:ascii="Wingdings" w:hAnsi="Wingdings"/>
      </w:rPr>
    </w:lvl>
    <w:lvl w:ilvl="2" w:tentative="0">
      <w:start w:val="1"/>
      <w:numFmt w:val="bullet"/>
      <w:lvlText w:val=""/>
      <w:lvlJc w:val="left"/>
      <w:pPr>
        <w:ind w:left="2045" w:hanging="420"/>
      </w:pPr>
      <w:rPr>
        <w:rFonts w:hint="default" w:ascii="Wingdings" w:hAnsi="Wingdings"/>
      </w:rPr>
    </w:lvl>
    <w:lvl w:ilvl="3" w:tentative="0">
      <w:start w:val="1"/>
      <w:numFmt w:val="bullet"/>
      <w:lvlText w:val=""/>
      <w:lvlJc w:val="left"/>
      <w:pPr>
        <w:ind w:left="2465" w:hanging="420"/>
      </w:pPr>
      <w:rPr>
        <w:rFonts w:hint="default" w:ascii="Wingdings" w:hAnsi="Wingdings"/>
      </w:rPr>
    </w:lvl>
    <w:lvl w:ilvl="4" w:tentative="0">
      <w:start w:val="1"/>
      <w:numFmt w:val="bullet"/>
      <w:lvlText w:val=""/>
      <w:lvlJc w:val="left"/>
      <w:pPr>
        <w:ind w:left="2885" w:hanging="420"/>
      </w:pPr>
      <w:rPr>
        <w:rFonts w:hint="default" w:ascii="Wingdings" w:hAnsi="Wingdings"/>
      </w:rPr>
    </w:lvl>
    <w:lvl w:ilvl="5" w:tentative="0">
      <w:start w:val="1"/>
      <w:numFmt w:val="bullet"/>
      <w:lvlText w:val=""/>
      <w:lvlJc w:val="left"/>
      <w:pPr>
        <w:ind w:left="3305" w:hanging="420"/>
      </w:pPr>
      <w:rPr>
        <w:rFonts w:hint="default" w:ascii="Wingdings" w:hAnsi="Wingdings"/>
      </w:rPr>
    </w:lvl>
    <w:lvl w:ilvl="6" w:tentative="0">
      <w:start w:val="1"/>
      <w:numFmt w:val="bullet"/>
      <w:lvlText w:val=""/>
      <w:lvlJc w:val="left"/>
      <w:pPr>
        <w:ind w:left="3725" w:hanging="420"/>
      </w:pPr>
      <w:rPr>
        <w:rFonts w:hint="default" w:ascii="Wingdings" w:hAnsi="Wingdings"/>
      </w:rPr>
    </w:lvl>
    <w:lvl w:ilvl="7" w:tentative="0">
      <w:start w:val="1"/>
      <w:numFmt w:val="bullet"/>
      <w:lvlText w:val=""/>
      <w:lvlJc w:val="left"/>
      <w:pPr>
        <w:ind w:left="4145" w:hanging="420"/>
      </w:pPr>
      <w:rPr>
        <w:rFonts w:hint="default" w:ascii="Wingdings" w:hAnsi="Wingdings"/>
      </w:rPr>
    </w:lvl>
    <w:lvl w:ilvl="8" w:tentative="0">
      <w:start w:val="1"/>
      <w:numFmt w:val="bullet"/>
      <w:lvlText w:val=""/>
      <w:lvlJc w:val="left"/>
      <w:pPr>
        <w:ind w:left="4565" w:hanging="420"/>
      </w:pPr>
      <w:rPr>
        <w:rFonts w:hint="default" w:ascii="Wingdings" w:hAnsi="Wingdings"/>
      </w:rPr>
    </w:lvl>
  </w:abstractNum>
  <w:abstractNum w:abstractNumId="39">
    <w:nsid w:val="579A7EC4"/>
    <w:multiLevelType w:val="multilevel"/>
    <w:tmpl w:val="579A7EC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0">
    <w:nsid w:val="582373AB"/>
    <w:multiLevelType w:val="multilevel"/>
    <w:tmpl w:val="582373AB"/>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41">
    <w:nsid w:val="58F153CB"/>
    <w:multiLevelType w:val="multilevel"/>
    <w:tmpl w:val="58F153CB"/>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2">
    <w:nsid w:val="5E90080A"/>
    <w:multiLevelType w:val="multilevel"/>
    <w:tmpl w:val="5E9008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3">
    <w:nsid w:val="62617B4F"/>
    <w:multiLevelType w:val="multilevel"/>
    <w:tmpl w:val="62617B4F"/>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44">
    <w:nsid w:val="658A27BE"/>
    <w:multiLevelType w:val="multilevel"/>
    <w:tmpl w:val="658A27BE"/>
    <w:lvl w:ilvl="0" w:tentative="0">
      <w:start w:val="1"/>
      <w:numFmt w:val="bullet"/>
      <w:lvlText w:val=""/>
      <w:lvlJc w:val="left"/>
      <w:pPr>
        <w:ind w:left="1581" w:hanging="420"/>
      </w:pPr>
      <w:rPr>
        <w:rFonts w:hint="default" w:ascii="Wingdings" w:hAnsi="Wingdings"/>
      </w:rPr>
    </w:lvl>
    <w:lvl w:ilvl="1" w:tentative="0">
      <w:start w:val="1"/>
      <w:numFmt w:val="bullet"/>
      <w:lvlText w:val=""/>
      <w:lvlJc w:val="left"/>
      <w:pPr>
        <w:ind w:left="2001" w:hanging="420"/>
      </w:pPr>
      <w:rPr>
        <w:rFonts w:hint="default" w:ascii="Wingdings" w:hAnsi="Wingdings"/>
      </w:rPr>
    </w:lvl>
    <w:lvl w:ilvl="2" w:tentative="0">
      <w:start w:val="1"/>
      <w:numFmt w:val="bullet"/>
      <w:lvlText w:val=""/>
      <w:lvlJc w:val="left"/>
      <w:pPr>
        <w:ind w:left="2421" w:hanging="420"/>
      </w:pPr>
      <w:rPr>
        <w:rFonts w:hint="default" w:ascii="Wingdings" w:hAnsi="Wingdings"/>
      </w:rPr>
    </w:lvl>
    <w:lvl w:ilvl="3" w:tentative="0">
      <w:start w:val="1"/>
      <w:numFmt w:val="bullet"/>
      <w:lvlText w:val=""/>
      <w:lvlJc w:val="left"/>
      <w:pPr>
        <w:ind w:left="2841" w:hanging="420"/>
      </w:pPr>
      <w:rPr>
        <w:rFonts w:hint="default" w:ascii="Wingdings" w:hAnsi="Wingdings"/>
      </w:rPr>
    </w:lvl>
    <w:lvl w:ilvl="4" w:tentative="0">
      <w:start w:val="1"/>
      <w:numFmt w:val="bullet"/>
      <w:lvlText w:val=""/>
      <w:lvlJc w:val="left"/>
      <w:pPr>
        <w:ind w:left="3261" w:hanging="420"/>
      </w:pPr>
      <w:rPr>
        <w:rFonts w:hint="default" w:ascii="Wingdings" w:hAnsi="Wingdings"/>
      </w:rPr>
    </w:lvl>
    <w:lvl w:ilvl="5" w:tentative="0">
      <w:start w:val="1"/>
      <w:numFmt w:val="bullet"/>
      <w:lvlText w:val=""/>
      <w:lvlJc w:val="left"/>
      <w:pPr>
        <w:ind w:left="3681" w:hanging="420"/>
      </w:pPr>
      <w:rPr>
        <w:rFonts w:hint="default" w:ascii="Wingdings" w:hAnsi="Wingdings"/>
      </w:rPr>
    </w:lvl>
    <w:lvl w:ilvl="6" w:tentative="0">
      <w:start w:val="1"/>
      <w:numFmt w:val="bullet"/>
      <w:lvlText w:val=""/>
      <w:lvlJc w:val="left"/>
      <w:pPr>
        <w:ind w:left="4101" w:hanging="420"/>
      </w:pPr>
      <w:rPr>
        <w:rFonts w:hint="default" w:ascii="Wingdings" w:hAnsi="Wingdings"/>
      </w:rPr>
    </w:lvl>
    <w:lvl w:ilvl="7" w:tentative="0">
      <w:start w:val="1"/>
      <w:numFmt w:val="bullet"/>
      <w:lvlText w:val=""/>
      <w:lvlJc w:val="left"/>
      <w:pPr>
        <w:ind w:left="4521" w:hanging="420"/>
      </w:pPr>
      <w:rPr>
        <w:rFonts w:hint="default" w:ascii="Wingdings" w:hAnsi="Wingdings"/>
      </w:rPr>
    </w:lvl>
    <w:lvl w:ilvl="8" w:tentative="0">
      <w:start w:val="1"/>
      <w:numFmt w:val="bullet"/>
      <w:lvlText w:val=""/>
      <w:lvlJc w:val="left"/>
      <w:pPr>
        <w:ind w:left="4941" w:hanging="420"/>
      </w:pPr>
      <w:rPr>
        <w:rFonts w:hint="default" w:ascii="Wingdings" w:hAnsi="Wingdings"/>
      </w:rPr>
    </w:lvl>
  </w:abstractNum>
  <w:abstractNum w:abstractNumId="45">
    <w:nsid w:val="695525BD"/>
    <w:multiLevelType w:val="multilevel"/>
    <w:tmpl w:val="695525BD"/>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46">
    <w:nsid w:val="6B1C6EF6"/>
    <w:multiLevelType w:val="multilevel"/>
    <w:tmpl w:val="6B1C6EF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CF8332C"/>
    <w:multiLevelType w:val="multilevel"/>
    <w:tmpl w:val="6CF8332C"/>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48">
    <w:nsid w:val="72445BF0"/>
    <w:multiLevelType w:val="multilevel"/>
    <w:tmpl w:val="72445BF0"/>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9">
    <w:nsid w:val="79713961"/>
    <w:multiLevelType w:val="multilevel"/>
    <w:tmpl w:val="7971396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0">
    <w:nsid w:val="79824CF1"/>
    <w:multiLevelType w:val="multilevel"/>
    <w:tmpl w:val="79824CF1"/>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3" w:hanging="420"/>
      </w:pPr>
      <w:rPr>
        <w:rFonts w:hint="default" w:ascii="Wingdings" w:hAnsi="Wingdings"/>
      </w:rPr>
    </w:lvl>
    <w:lvl w:ilvl="2" w:tentative="0">
      <w:start w:val="1"/>
      <w:numFmt w:val="bullet"/>
      <w:lvlText w:val=""/>
      <w:lvlJc w:val="left"/>
      <w:pPr>
        <w:ind w:left="1543" w:hanging="420"/>
      </w:pPr>
      <w:rPr>
        <w:rFonts w:hint="default" w:ascii="Wingdings" w:hAnsi="Wingdings"/>
      </w:rPr>
    </w:lvl>
    <w:lvl w:ilvl="3" w:tentative="0">
      <w:start w:val="1"/>
      <w:numFmt w:val="bullet"/>
      <w:lvlText w:val=""/>
      <w:lvlJc w:val="left"/>
      <w:pPr>
        <w:ind w:left="1963" w:hanging="420"/>
      </w:pPr>
      <w:rPr>
        <w:rFonts w:hint="default" w:ascii="Wingdings" w:hAnsi="Wingdings"/>
      </w:rPr>
    </w:lvl>
    <w:lvl w:ilvl="4" w:tentative="0">
      <w:start w:val="1"/>
      <w:numFmt w:val="bullet"/>
      <w:lvlText w:val=""/>
      <w:lvlJc w:val="left"/>
      <w:pPr>
        <w:ind w:left="2383" w:hanging="420"/>
      </w:pPr>
      <w:rPr>
        <w:rFonts w:hint="default" w:ascii="Wingdings" w:hAnsi="Wingdings"/>
      </w:rPr>
    </w:lvl>
    <w:lvl w:ilvl="5" w:tentative="0">
      <w:start w:val="1"/>
      <w:numFmt w:val="bullet"/>
      <w:lvlText w:val=""/>
      <w:lvlJc w:val="left"/>
      <w:pPr>
        <w:ind w:left="2803" w:hanging="420"/>
      </w:pPr>
      <w:rPr>
        <w:rFonts w:hint="default" w:ascii="Wingdings" w:hAnsi="Wingdings"/>
      </w:rPr>
    </w:lvl>
    <w:lvl w:ilvl="6" w:tentative="0">
      <w:start w:val="1"/>
      <w:numFmt w:val="bullet"/>
      <w:lvlText w:val=""/>
      <w:lvlJc w:val="left"/>
      <w:pPr>
        <w:ind w:left="3223" w:hanging="420"/>
      </w:pPr>
      <w:rPr>
        <w:rFonts w:hint="default" w:ascii="Wingdings" w:hAnsi="Wingdings"/>
      </w:rPr>
    </w:lvl>
    <w:lvl w:ilvl="7" w:tentative="0">
      <w:start w:val="1"/>
      <w:numFmt w:val="bullet"/>
      <w:lvlText w:val=""/>
      <w:lvlJc w:val="left"/>
      <w:pPr>
        <w:ind w:left="3643" w:hanging="420"/>
      </w:pPr>
      <w:rPr>
        <w:rFonts w:hint="default" w:ascii="Wingdings" w:hAnsi="Wingdings"/>
      </w:rPr>
    </w:lvl>
    <w:lvl w:ilvl="8" w:tentative="0">
      <w:start w:val="1"/>
      <w:numFmt w:val="bullet"/>
      <w:lvlText w:val=""/>
      <w:lvlJc w:val="left"/>
      <w:pPr>
        <w:ind w:left="4063" w:hanging="420"/>
      </w:pPr>
      <w:rPr>
        <w:rFonts w:hint="default" w:ascii="Wingdings" w:hAnsi="Wingdings"/>
      </w:rPr>
    </w:lvl>
  </w:abstractNum>
  <w:abstractNum w:abstractNumId="51">
    <w:nsid w:val="79AC1EDB"/>
    <w:multiLevelType w:val="multilevel"/>
    <w:tmpl w:val="79AC1EDB"/>
    <w:lvl w:ilvl="0" w:tentative="0">
      <w:start w:val="1"/>
      <w:numFmt w:val="bullet"/>
      <w:lvlText w:val=""/>
      <w:lvlJc w:val="left"/>
      <w:pPr>
        <w:ind w:left="1625" w:hanging="420"/>
      </w:pPr>
      <w:rPr>
        <w:rFonts w:hint="default" w:ascii="Wingdings" w:hAnsi="Wingdings"/>
      </w:rPr>
    </w:lvl>
    <w:lvl w:ilvl="1" w:tentative="0">
      <w:start w:val="1"/>
      <w:numFmt w:val="bullet"/>
      <w:lvlText w:val=""/>
      <w:lvlJc w:val="left"/>
      <w:pPr>
        <w:ind w:left="2045" w:hanging="420"/>
      </w:pPr>
      <w:rPr>
        <w:rFonts w:hint="default" w:ascii="Wingdings" w:hAnsi="Wingdings"/>
      </w:rPr>
    </w:lvl>
    <w:lvl w:ilvl="2" w:tentative="0">
      <w:start w:val="1"/>
      <w:numFmt w:val="bullet"/>
      <w:lvlText w:val=""/>
      <w:lvlJc w:val="left"/>
      <w:pPr>
        <w:ind w:left="2465" w:hanging="420"/>
      </w:pPr>
      <w:rPr>
        <w:rFonts w:hint="default" w:ascii="Wingdings" w:hAnsi="Wingdings"/>
      </w:rPr>
    </w:lvl>
    <w:lvl w:ilvl="3" w:tentative="0">
      <w:start w:val="1"/>
      <w:numFmt w:val="bullet"/>
      <w:lvlText w:val=""/>
      <w:lvlJc w:val="left"/>
      <w:pPr>
        <w:ind w:left="2885" w:hanging="420"/>
      </w:pPr>
      <w:rPr>
        <w:rFonts w:hint="default" w:ascii="Wingdings" w:hAnsi="Wingdings"/>
      </w:rPr>
    </w:lvl>
    <w:lvl w:ilvl="4" w:tentative="0">
      <w:start w:val="1"/>
      <w:numFmt w:val="bullet"/>
      <w:lvlText w:val=""/>
      <w:lvlJc w:val="left"/>
      <w:pPr>
        <w:ind w:left="3305" w:hanging="420"/>
      </w:pPr>
      <w:rPr>
        <w:rFonts w:hint="default" w:ascii="Wingdings" w:hAnsi="Wingdings"/>
      </w:rPr>
    </w:lvl>
    <w:lvl w:ilvl="5" w:tentative="0">
      <w:start w:val="1"/>
      <w:numFmt w:val="bullet"/>
      <w:lvlText w:val=""/>
      <w:lvlJc w:val="left"/>
      <w:pPr>
        <w:ind w:left="3725" w:hanging="420"/>
      </w:pPr>
      <w:rPr>
        <w:rFonts w:hint="default" w:ascii="Wingdings" w:hAnsi="Wingdings"/>
      </w:rPr>
    </w:lvl>
    <w:lvl w:ilvl="6" w:tentative="0">
      <w:start w:val="1"/>
      <w:numFmt w:val="bullet"/>
      <w:lvlText w:val=""/>
      <w:lvlJc w:val="left"/>
      <w:pPr>
        <w:ind w:left="4145" w:hanging="420"/>
      </w:pPr>
      <w:rPr>
        <w:rFonts w:hint="default" w:ascii="Wingdings" w:hAnsi="Wingdings"/>
      </w:rPr>
    </w:lvl>
    <w:lvl w:ilvl="7" w:tentative="0">
      <w:start w:val="1"/>
      <w:numFmt w:val="bullet"/>
      <w:lvlText w:val=""/>
      <w:lvlJc w:val="left"/>
      <w:pPr>
        <w:ind w:left="4565" w:hanging="420"/>
      </w:pPr>
      <w:rPr>
        <w:rFonts w:hint="default" w:ascii="Wingdings" w:hAnsi="Wingdings"/>
      </w:rPr>
    </w:lvl>
    <w:lvl w:ilvl="8" w:tentative="0">
      <w:start w:val="1"/>
      <w:numFmt w:val="bullet"/>
      <w:lvlText w:val=""/>
      <w:lvlJc w:val="left"/>
      <w:pPr>
        <w:ind w:left="4985" w:hanging="420"/>
      </w:pPr>
      <w:rPr>
        <w:rFonts w:hint="default" w:ascii="Wingdings" w:hAnsi="Wingdings"/>
      </w:rPr>
    </w:lvl>
  </w:abstractNum>
  <w:abstractNum w:abstractNumId="52">
    <w:nsid w:val="7AF26016"/>
    <w:multiLevelType w:val="multilevel"/>
    <w:tmpl w:val="7AF260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7E1B2334"/>
    <w:multiLevelType w:val="multilevel"/>
    <w:tmpl w:val="7E1B2334"/>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1979"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54">
    <w:nsid w:val="7E5F4AF3"/>
    <w:multiLevelType w:val="multilevel"/>
    <w:tmpl w:val="7E5F4AF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7F2E4D0F"/>
    <w:multiLevelType w:val="multilevel"/>
    <w:tmpl w:val="7F2E4D0F"/>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1"/>
  </w:num>
  <w:num w:numId="4">
    <w:abstractNumId w:val="51"/>
  </w:num>
  <w:num w:numId="5">
    <w:abstractNumId w:val="38"/>
  </w:num>
  <w:num w:numId="6">
    <w:abstractNumId w:val="39"/>
  </w:num>
  <w:num w:numId="7">
    <w:abstractNumId w:val="26"/>
  </w:num>
  <w:num w:numId="8">
    <w:abstractNumId w:val="17"/>
  </w:num>
  <w:num w:numId="9">
    <w:abstractNumId w:val="48"/>
  </w:num>
  <w:num w:numId="10">
    <w:abstractNumId w:val="47"/>
  </w:num>
  <w:num w:numId="11">
    <w:abstractNumId w:val="53"/>
  </w:num>
  <w:num w:numId="12">
    <w:abstractNumId w:val="43"/>
  </w:num>
  <w:num w:numId="13">
    <w:abstractNumId w:val="35"/>
  </w:num>
  <w:num w:numId="14">
    <w:abstractNumId w:val="50"/>
  </w:num>
  <w:num w:numId="15">
    <w:abstractNumId w:val="3"/>
  </w:num>
  <w:num w:numId="16">
    <w:abstractNumId w:val="16"/>
  </w:num>
  <w:num w:numId="17">
    <w:abstractNumId w:val="6"/>
  </w:num>
  <w:num w:numId="18">
    <w:abstractNumId w:val="49"/>
  </w:num>
  <w:num w:numId="19">
    <w:abstractNumId w:val="19"/>
  </w:num>
  <w:num w:numId="20">
    <w:abstractNumId w:val="20"/>
  </w:num>
  <w:num w:numId="21">
    <w:abstractNumId w:val="55"/>
  </w:num>
  <w:num w:numId="22">
    <w:abstractNumId w:val="45"/>
  </w:num>
  <w:num w:numId="23">
    <w:abstractNumId w:val="2"/>
  </w:num>
  <w:num w:numId="24">
    <w:abstractNumId w:val="28"/>
  </w:num>
  <w:num w:numId="25">
    <w:abstractNumId w:val="21"/>
  </w:num>
  <w:num w:numId="26">
    <w:abstractNumId w:val="7"/>
  </w:num>
  <w:num w:numId="27">
    <w:abstractNumId w:val="30"/>
  </w:num>
  <w:num w:numId="28">
    <w:abstractNumId w:val="22"/>
  </w:num>
  <w:num w:numId="29">
    <w:abstractNumId w:val="32"/>
  </w:num>
  <w:num w:numId="30">
    <w:abstractNumId w:val="9"/>
  </w:num>
  <w:num w:numId="31">
    <w:abstractNumId w:val="44"/>
  </w:num>
  <w:num w:numId="32">
    <w:abstractNumId w:val="8"/>
  </w:num>
  <w:num w:numId="33">
    <w:abstractNumId w:val="25"/>
  </w:num>
  <w:num w:numId="34">
    <w:abstractNumId w:val="40"/>
  </w:num>
  <w:num w:numId="35">
    <w:abstractNumId w:val="37"/>
  </w:num>
  <w:num w:numId="36">
    <w:abstractNumId w:val="1"/>
  </w:num>
  <w:num w:numId="37">
    <w:abstractNumId w:val="18"/>
  </w:num>
  <w:num w:numId="38">
    <w:abstractNumId w:val="15"/>
  </w:num>
  <w:num w:numId="39">
    <w:abstractNumId w:val="29"/>
  </w:num>
  <w:num w:numId="40">
    <w:abstractNumId w:val="2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2"/>
  </w:num>
  <w:num w:numId="51">
    <w:abstractNumId w:val="42"/>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1"/>
  </w:num>
  <w:num w:numId="54">
    <w:abstractNumId w:val="12"/>
  </w:num>
  <w:num w:numId="55">
    <w:abstractNumId w:val="36"/>
  </w:num>
  <w:num w:numId="5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2">
    <w15:presenceInfo w15:providerId="None" w15:userId="Administrator2"/>
  </w15:person>
  <w15:person w15:author="zhangyue">
    <w15:presenceInfo w15:providerId="None" w15:userId="zhangy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1B"/>
    <w:rsid w:val="00016E4D"/>
    <w:rsid w:val="0002111A"/>
    <w:rsid w:val="000402AB"/>
    <w:rsid w:val="000729A8"/>
    <w:rsid w:val="000C0591"/>
    <w:rsid w:val="000C2731"/>
    <w:rsid w:val="000C50F7"/>
    <w:rsid w:val="000D0334"/>
    <w:rsid w:val="000D49E6"/>
    <w:rsid w:val="000D75F2"/>
    <w:rsid w:val="000E260B"/>
    <w:rsid w:val="000E5833"/>
    <w:rsid w:val="00110931"/>
    <w:rsid w:val="00116032"/>
    <w:rsid w:val="001179A4"/>
    <w:rsid w:val="00122F9A"/>
    <w:rsid w:val="00131C6F"/>
    <w:rsid w:val="001576F6"/>
    <w:rsid w:val="0016133D"/>
    <w:rsid w:val="00170769"/>
    <w:rsid w:val="001832C1"/>
    <w:rsid w:val="00190411"/>
    <w:rsid w:val="001A52F5"/>
    <w:rsid w:val="001E1B85"/>
    <w:rsid w:val="001F370E"/>
    <w:rsid w:val="00217070"/>
    <w:rsid w:val="0023192F"/>
    <w:rsid w:val="00234EAD"/>
    <w:rsid w:val="00257809"/>
    <w:rsid w:val="00261D4C"/>
    <w:rsid w:val="00277EF6"/>
    <w:rsid w:val="002B591B"/>
    <w:rsid w:val="002B6387"/>
    <w:rsid w:val="002E04CD"/>
    <w:rsid w:val="002F3801"/>
    <w:rsid w:val="0030186F"/>
    <w:rsid w:val="003034F0"/>
    <w:rsid w:val="0032149F"/>
    <w:rsid w:val="00327A5B"/>
    <w:rsid w:val="00331CD8"/>
    <w:rsid w:val="00341428"/>
    <w:rsid w:val="0034165F"/>
    <w:rsid w:val="0034175B"/>
    <w:rsid w:val="00345E6F"/>
    <w:rsid w:val="003633B8"/>
    <w:rsid w:val="00381C36"/>
    <w:rsid w:val="0038302E"/>
    <w:rsid w:val="0039580D"/>
    <w:rsid w:val="00396B7E"/>
    <w:rsid w:val="003F1BEB"/>
    <w:rsid w:val="0042406B"/>
    <w:rsid w:val="0046132B"/>
    <w:rsid w:val="00464D02"/>
    <w:rsid w:val="00471DF9"/>
    <w:rsid w:val="004906EF"/>
    <w:rsid w:val="00493CEF"/>
    <w:rsid w:val="004C7126"/>
    <w:rsid w:val="005048C2"/>
    <w:rsid w:val="00554593"/>
    <w:rsid w:val="00554C74"/>
    <w:rsid w:val="00561B6F"/>
    <w:rsid w:val="00581984"/>
    <w:rsid w:val="00585DA2"/>
    <w:rsid w:val="0058726A"/>
    <w:rsid w:val="005A2B4E"/>
    <w:rsid w:val="005A4BC6"/>
    <w:rsid w:val="005A7483"/>
    <w:rsid w:val="005F6D2B"/>
    <w:rsid w:val="0060335D"/>
    <w:rsid w:val="00626FC9"/>
    <w:rsid w:val="0064096C"/>
    <w:rsid w:val="00651A61"/>
    <w:rsid w:val="006A3362"/>
    <w:rsid w:val="006A3530"/>
    <w:rsid w:val="006C10CA"/>
    <w:rsid w:val="006C4578"/>
    <w:rsid w:val="006F678A"/>
    <w:rsid w:val="00704599"/>
    <w:rsid w:val="00734225"/>
    <w:rsid w:val="00745224"/>
    <w:rsid w:val="0075277B"/>
    <w:rsid w:val="00764551"/>
    <w:rsid w:val="00767FB8"/>
    <w:rsid w:val="0077083B"/>
    <w:rsid w:val="00775112"/>
    <w:rsid w:val="007B7A9E"/>
    <w:rsid w:val="007C7A9D"/>
    <w:rsid w:val="007E0327"/>
    <w:rsid w:val="007E697A"/>
    <w:rsid w:val="007E6F14"/>
    <w:rsid w:val="008171AF"/>
    <w:rsid w:val="008257A3"/>
    <w:rsid w:val="0083537D"/>
    <w:rsid w:val="00855593"/>
    <w:rsid w:val="00867EDE"/>
    <w:rsid w:val="00872453"/>
    <w:rsid w:val="00885B20"/>
    <w:rsid w:val="00886E2D"/>
    <w:rsid w:val="008A623F"/>
    <w:rsid w:val="008B51B1"/>
    <w:rsid w:val="008B75F7"/>
    <w:rsid w:val="008C3B9B"/>
    <w:rsid w:val="008D1903"/>
    <w:rsid w:val="008D5A93"/>
    <w:rsid w:val="008D75CE"/>
    <w:rsid w:val="008F325A"/>
    <w:rsid w:val="00905FC6"/>
    <w:rsid w:val="00922176"/>
    <w:rsid w:val="0092250B"/>
    <w:rsid w:val="00945763"/>
    <w:rsid w:val="00950AAF"/>
    <w:rsid w:val="00960203"/>
    <w:rsid w:val="009C22DB"/>
    <w:rsid w:val="009C5756"/>
    <w:rsid w:val="009D0DAB"/>
    <w:rsid w:val="009D3F48"/>
    <w:rsid w:val="009D66AA"/>
    <w:rsid w:val="009F4C37"/>
    <w:rsid w:val="009F6B53"/>
    <w:rsid w:val="00A66F34"/>
    <w:rsid w:val="00A757E1"/>
    <w:rsid w:val="00AD068C"/>
    <w:rsid w:val="00AD37CE"/>
    <w:rsid w:val="00AD4DAC"/>
    <w:rsid w:val="00AF65DE"/>
    <w:rsid w:val="00B1775D"/>
    <w:rsid w:val="00B23342"/>
    <w:rsid w:val="00B25877"/>
    <w:rsid w:val="00B3536B"/>
    <w:rsid w:val="00B43E52"/>
    <w:rsid w:val="00B47B87"/>
    <w:rsid w:val="00B65890"/>
    <w:rsid w:val="00B679E4"/>
    <w:rsid w:val="00B75F0E"/>
    <w:rsid w:val="00B82CBF"/>
    <w:rsid w:val="00B865A8"/>
    <w:rsid w:val="00B87F75"/>
    <w:rsid w:val="00B953D3"/>
    <w:rsid w:val="00B968D2"/>
    <w:rsid w:val="00BA7822"/>
    <w:rsid w:val="00BC311D"/>
    <w:rsid w:val="00BC3BD4"/>
    <w:rsid w:val="00BC4DAD"/>
    <w:rsid w:val="00BC7E00"/>
    <w:rsid w:val="00BD2C45"/>
    <w:rsid w:val="00BE4DB5"/>
    <w:rsid w:val="00BF25F2"/>
    <w:rsid w:val="00BF4A3A"/>
    <w:rsid w:val="00C1226C"/>
    <w:rsid w:val="00C44747"/>
    <w:rsid w:val="00C50F8D"/>
    <w:rsid w:val="00C76D5D"/>
    <w:rsid w:val="00C95EC1"/>
    <w:rsid w:val="00C971A4"/>
    <w:rsid w:val="00CD69B8"/>
    <w:rsid w:val="00CD75A6"/>
    <w:rsid w:val="00CE1DB3"/>
    <w:rsid w:val="00D02C88"/>
    <w:rsid w:val="00D058AE"/>
    <w:rsid w:val="00D34D5C"/>
    <w:rsid w:val="00D42C78"/>
    <w:rsid w:val="00D563A9"/>
    <w:rsid w:val="00D63A11"/>
    <w:rsid w:val="00D90419"/>
    <w:rsid w:val="00DC17BA"/>
    <w:rsid w:val="00DC7055"/>
    <w:rsid w:val="00DE12FC"/>
    <w:rsid w:val="00E04C05"/>
    <w:rsid w:val="00E20558"/>
    <w:rsid w:val="00E2647A"/>
    <w:rsid w:val="00E368E0"/>
    <w:rsid w:val="00E45437"/>
    <w:rsid w:val="00E61773"/>
    <w:rsid w:val="00E66A34"/>
    <w:rsid w:val="00E73844"/>
    <w:rsid w:val="00EA4F48"/>
    <w:rsid w:val="00EC2B84"/>
    <w:rsid w:val="00EC723A"/>
    <w:rsid w:val="00EF32F4"/>
    <w:rsid w:val="00F06571"/>
    <w:rsid w:val="00F3224C"/>
    <w:rsid w:val="00F34580"/>
    <w:rsid w:val="00F565F4"/>
    <w:rsid w:val="00F63875"/>
    <w:rsid w:val="00F7290D"/>
    <w:rsid w:val="00F73EC1"/>
    <w:rsid w:val="00F920EF"/>
    <w:rsid w:val="00F964C1"/>
    <w:rsid w:val="00FA147E"/>
    <w:rsid w:val="00FC09B5"/>
    <w:rsid w:val="00FC22AD"/>
    <w:rsid w:val="00FC48B5"/>
    <w:rsid w:val="00FD02C8"/>
    <w:rsid w:val="00FF3541"/>
    <w:rsid w:val="159FAE7B"/>
    <w:rsid w:val="1B97BB85"/>
    <w:rsid w:val="1BB7BED7"/>
    <w:rsid w:val="1DB7EE59"/>
    <w:rsid w:val="1F7BF5C4"/>
    <w:rsid w:val="1FFF6373"/>
    <w:rsid w:val="277D128A"/>
    <w:rsid w:val="27F361D2"/>
    <w:rsid w:val="2DEF33AF"/>
    <w:rsid w:val="2DFB8A33"/>
    <w:rsid w:val="2EDF84F5"/>
    <w:rsid w:val="355EFC22"/>
    <w:rsid w:val="35AE36D6"/>
    <w:rsid w:val="37B703EE"/>
    <w:rsid w:val="37BFF2D0"/>
    <w:rsid w:val="37DE44C9"/>
    <w:rsid w:val="37FF6BF7"/>
    <w:rsid w:val="39FEA557"/>
    <w:rsid w:val="3BF56B28"/>
    <w:rsid w:val="3BFA2B7D"/>
    <w:rsid w:val="3D6F2B43"/>
    <w:rsid w:val="3DBB0072"/>
    <w:rsid w:val="3DE3237E"/>
    <w:rsid w:val="3EDFA7F2"/>
    <w:rsid w:val="3EFD6DA3"/>
    <w:rsid w:val="3EFEDCD9"/>
    <w:rsid w:val="3F55385C"/>
    <w:rsid w:val="3F6F8F42"/>
    <w:rsid w:val="3FBF9CB5"/>
    <w:rsid w:val="3FFFB8B3"/>
    <w:rsid w:val="43CF4635"/>
    <w:rsid w:val="47ACC14B"/>
    <w:rsid w:val="4FFD5D6E"/>
    <w:rsid w:val="4FFF5C84"/>
    <w:rsid w:val="51675F7E"/>
    <w:rsid w:val="51FFD6C1"/>
    <w:rsid w:val="55D3FF31"/>
    <w:rsid w:val="55F64D1A"/>
    <w:rsid w:val="56FAC651"/>
    <w:rsid w:val="57575743"/>
    <w:rsid w:val="5AC1C04E"/>
    <w:rsid w:val="5AFFCB42"/>
    <w:rsid w:val="5BF5F296"/>
    <w:rsid w:val="5BFF8211"/>
    <w:rsid w:val="5CAF20F7"/>
    <w:rsid w:val="5D6FB4D2"/>
    <w:rsid w:val="5EDB4DFE"/>
    <w:rsid w:val="5FA75D54"/>
    <w:rsid w:val="5FFFED8F"/>
    <w:rsid w:val="677BE29F"/>
    <w:rsid w:val="695786A3"/>
    <w:rsid w:val="6AF49ED7"/>
    <w:rsid w:val="6BCCAF1B"/>
    <w:rsid w:val="6DA9756D"/>
    <w:rsid w:val="6DFFA736"/>
    <w:rsid w:val="6E6B2011"/>
    <w:rsid w:val="6F7E665D"/>
    <w:rsid w:val="6F7F20E2"/>
    <w:rsid w:val="6FFC2BEF"/>
    <w:rsid w:val="73AF557C"/>
    <w:rsid w:val="73EDB25E"/>
    <w:rsid w:val="751F8DC8"/>
    <w:rsid w:val="75DFBD04"/>
    <w:rsid w:val="75EA3E0F"/>
    <w:rsid w:val="75FF5EBA"/>
    <w:rsid w:val="767FC1B0"/>
    <w:rsid w:val="76DF48B1"/>
    <w:rsid w:val="76FB4575"/>
    <w:rsid w:val="7787E366"/>
    <w:rsid w:val="77AF04D5"/>
    <w:rsid w:val="77CFD702"/>
    <w:rsid w:val="77DDE3E2"/>
    <w:rsid w:val="77FBA209"/>
    <w:rsid w:val="79BF7E90"/>
    <w:rsid w:val="79DB9CB8"/>
    <w:rsid w:val="7ACB4F0A"/>
    <w:rsid w:val="7B184A61"/>
    <w:rsid w:val="7B530C25"/>
    <w:rsid w:val="7BBA721B"/>
    <w:rsid w:val="7BE90ADE"/>
    <w:rsid w:val="7BEBECDC"/>
    <w:rsid w:val="7BEF719B"/>
    <w:rsid w:val="7BEFEAF7"/>
    <w:rsid w:val="7BFDA25F"/>
    <w:rsid w:val="7D7CCFCC"/>
    <w:rsid w:val="7D9E1D0D"/>
    <w:rsid w:val="7DE7F89A"/>
    <w:rsid w:val="7DF3D9F5"/>
    <w:rsid w:val="7DF72CCC"/>
    <w:rsid w:val="7E61EE0B"/>
    <w:rsid w:val="7E9B1C89"/>
    <w:rsid w:val="7ED69699"/>
    <w:rsid w:val="7EECEFFF"/>
    <w:rsid w:val="7EF35D4F"/>
    <w:rsid w:val="7EFFDC5C"/>
    <w:rsid w:val="7F1BACEE"/>
    <w:rsid w:val="7F4E4127"/>
    <w:rsid w:val="7F6E203C"/>
    <w:rsid w:val="7F7F26E4"/>
    <w:rsid w:val="7F7F37D0"/>
    <w:rsid w:val="7FAB8845"/>
    <w:rsid w:val="7FEF9356"/>
    <w:rsid w:val="7FF70294"/>
    <w:rsid w:val="7FFE0DDE"/>
    <w:rsid w:val="7FFFD722"/>
    <w:rsid w:val="8EB9E4ED"/>
    <w:rsid w:val="91F9F2F8"/>
    <w:rsid w:val="93FD4529"/>
    <w:rsid w:val="97DA1444"/>
    <w:rsid w:val="9B3F8A96"/>
    <w:rsid w:val="9DDFDC33"/>
    <w:rsid w:val="9E7D3653"/>
    <w:rsid w:val="A2C79932"/>
    <w:rsid w:val="AA766DFB"/>
    <w:rsid w:val="ABFFA207"/>
    <w:rsid w:val="ACFEB02A"/>
    <w:rsid w:val="AFEE233D"/>
    <w:rsid w:val="B5AF5208"/>
    <w:rsid w:val="B5FBB2F7"/>
    <w:rsid w:val="B67BB57F"/>
    <w:rsid w:val="B6DF2850"/>
    <w:rsid w:val="B7755F6B"/>
    <w:rsid w:val="B9FF5866"/>
    <w:rsid w:val="BAF7D41C"/>
    <w:rsid w:val="BB6F1716"/>
    <w:rsid w:val="BBFF8379"/>
    <w:rsid w:val="BED92684"/>
    <w:rsid w:val="BEEDB6DA"/>
    <w:rsid w:val="BF3B4A20"/>
    <w:rsid w:val="BFFF6FA0"/>
    <w:rsid w:val="BFFFBAFE"/>
    <w:rsid w:val="CB5DF87F"/>
    <w:rsid w:val="CB9ADE2D"/>
    <w:rsid w:val="CBDDA352"/>
    <w:rsid w:val="CD5EDCFE"/>
    <w:rsid w:val="CD7A91CA"/>
    <w:rsid w:val="CE76DD72"/>
    <w:rsid w:val="CF3B9F90"/>
    <w:rsid w:val="CFF9E3A5"/>
    <w:rsid w:val="CFFFFF28"/>
    <w:rsid w:val="D29D46A4"/>
    <w:rsid w:val="D3FC5350"/>
    <w:rsid w:val="D5FF7146"/>
    <w:rsid w:val="DAFF62C6"/>
    <w:rsid w:val="DBF3341D"/>
    <w:rsid w:val="DD6E5761"/>
    <w:rsid w:val="DD757E29"/>
    <w:rsid w:val="DDBFA1C6"/>
    <w:rsid w:val="DECB4B67"/>
    <w:rsid w:val="DEDE9D44"/>
    <w:rsid w:val="DEF29BD0"/>
    <w:rsid w:val="DEF5D4F7"/>
    <w:rsid w:val="DEFBCC49"/>
    <w:rsid w:val="DEFF547B"/>
    <w:rsid w:val="DF5FB6BE"/>
    <w:rsid w:val="DFCF9710"/>
    <w:rsid w:val="DFDD0218"/>
    <w:rsid w:val="DFDF9B82"/>
    <w:rsid w:val="DFE79583"/>
    <w:rsid w:val="DFE8B446"/>
    <w:rsid w:val="DFFB458B"/>
    <w:rsid w:val="E33F1556"/>
    <w:rsid w:val="E3BF693C"/>
    <w:rsid w:val="E45D555D"/>
    <w:rsid w:val="E575DAE3"/>
    <w:rsid w:val="E5F2A251"/>
    <w:rsid w:val="E64A315D"/>
    <w:rsid w:val="E6F7FBC7"/>
    <w:rsid w:val="E7D3EC2E"/>
    <w:rsid w:val="E7D98930"/>
    <w:rsid w:val="E977766C"/>
    <w:rsid w:val="EADB99BF"/>
    <w:rsid w:val="EAFA7CCE"/>
    <w:rsid w:val="EB3D08E0"/>
    <w:rsid w:val="ECF7ED45"/>
    <w:rsid w:val="EDDDEE3D"/>
    <w:rsid w:val="EDDFFD53"/>
    <w:rsid w:val="EDEEBFB0"/>
    <w:rsid w:val="EEC63866"/>
    <w:rsid w:val="EEDBD182"/>
    <w:rsid w:val="EEEB3086"/>
    <w:rsid w:val="EF7D89F6"/>
    <w:rsid w:val="EFBE7F0F"/>
    <w:rsid w:val="EFBF6414"/>
    <w:rsid w:val="EFC5189C"/>
    <w:rsid w:val="EFFCC74C"/>
    <w:rsid w:val="EFFDD5E2"/>
    <w:rsid w:val="F16F9205"/>
    <w:rsid w:val="F2FF8991"/>
    <w:rsid w:val="F33E7F27"/>
    <w:rsid w:val="F3E5A551"/>
    <w:rsid w:val="F3FDE602"/>
    <w:rsid w:val="F4DD87B1"/>
    <w:rsid w:val="F59F8899"/>
    <w:rsid w:val="F5BF03FD"/>
    <w:rsid w:val="F5EA08BE"/>
    <w:rsid w:val="F63243D6"/>
    <w:rsid w:val="F6CAE770"/>
    <w:rsid w:val="F772F47B"/>
    <w:rsid w:val="F7B931AE"/>
    <w:rsid w:val="F7BFEA66"/>
    <w:rsid w:val="F7FEE0AE"/>
    <w:rsid w:val="F9DFD3FE"/>
    <w:rsid w:val="FB37CAC6"/>
    <w:rsid w:val="FB752273"/>
    <w:rsid w:val="FB7DB6A4"/>
    <w:rsid w:val="FB7E4AE3"/>
    <w:rsid w:val="FBDFB88C"/>
    <w:rsid w:val="FBEAEB4F"/>
    <w:rsid w:val="FBFE5FFD"/>
    <w:rsid w:val="FC655335"/>
    <w:rsid w:val="FC774803"/>
    <w:rsid w:val="FDD67BE8"/>
    <w:rsid w:val="FDDE9A00"/>
    <w:rsid w:val="FEBF306E"/>
    <w:rsid w:val="FEEEA84A"/>
    <w:rsid w:val="FF174000"/>
    <w:rsid w:val="FF279811"/>
    <w:rsid w:val="FF2F5E4B"/>
    <w:rsid w:val="FF3F882E"/>
    <w:rsid w:val="FF6D0253"/>
    <w:rsid w:val="FF79CAF2"/>
    <w:rsid w:val="FF7DC999"/>
    <w:rsid w:val="FF7FCC8F"/>
    <w:rsid w:val="FFA5DDAA"/>
    <w:rsid w:val="FFAF1AE9"/>
    <w:rsid w:val="FFBB2BE5"/>
    <w:rsid w:val="FFBDB743"/>
    <w:rsid w:val="FFBFB882"/>
    <w:rsid w:val="FFBFCBA5"/>
    <w:rsid w:val="FFEE6758"/>
    <w:rsid w:val="FFEFEBF7"/>
    <w:rsid w:val="FFF473AD"/>
    <w:rsid w:val="FFFD009B"/>
    <w:rsid w:val="FFFDCD17"/>
    <w:rsid w:val="FFFDFACD"/>
    <w:rsid w:val="FFFF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Change w:id="0" w:author="Administrator2" w:date="2020-02-27T14:34:00Z">
        <w:pPr>
          <w:widowControl w:val="0"/>
          <w:jc w:val="both"/>
        </w:pPr>
      </w:pPrChange>
    </w:pPr>
    <w:rPr>
      <w:rFonts w:ascii="Times New Roman" w:hAnsi="Times New Roman" w:eastAsia="宋体" w:cs="Times New Roman"/>
      <w:kern w:val="2"/>
      <w:sz w:val="21"/>
      <w:szCs w:val="24"/>
      <w:lang w:val="en-US" w:eastAsia="zh-CN" w:bidi="ar-SA"/>
      <w:rPrChange w:id="1" w:author="Administrator2" w:date="2020-02-27T14:34:00Z">
        <w:rPr>
          <w:rFonts w:eastAsia="宋体"/>
          <w:kern w:val="2"/>
          <w:sz w:val="21"/>
          <w:szCs w:val="24"/>
          <w:lang w:val="en-US" w:eastAsia="zh-CN" w:bidi="ar-SA"/>
        </w:rPr>
      </w:rPrChange>
    </w:rPr>
  </w:style>
  <w:style w:type="paragraph" w:styleId="2">
    <w:name w:val="heading 1"/>
    <w:basedOn w:val="1"/>
    <w:next w:val="1"/>
    <w:link w:val="25"/>
    <w:qFormat/>
    <w:uiPriority w:val="0"/>
    <w:pPr>
      <w:keepNext/>
      <w:keepLines/>
      <w:numPr>
        <w:ilvl w:val="0"/>
        <w:numId w:val="1"/>
      </w:numPr>
      <w:spacing w:before="340" w:after="330" w:line="576" w:lineRule="auto"/>
      <w:outlineLvl w:val="0"/>
      <w:pPrChange w:id="2" w:author="Administrator2" w:date="2020-02-27T14:34:00Z">
        <w:pPr>
          <w:keepNext/>
          <w:keepLines/>
          <w:widowControl w:val="0"/>
          <w:numPr>
            <w:numId w:val="1"/>
          </w:numPr>
          <w:spacing w:before="340" w:after="330" w:line="576" w:lineRule="auto"/>
          <w:ind w:left="432" w:hanging="432"/>
          <w:jc w:val="both"/>
          <w:outlineLvl w:val="0"/>
        </w:pPr>
      </w:pPrChange>
    </w:pPr>
    <w:rPr>
      <w:rFonts w:eastAsia="黑体"/>
      <w:b/>
      <w:bCs/>
      <w:kern w:val="44"/>
      <w:sz w:val="32"/>
      <w:szCs w:val="44"/>
      <w:lang w:val="zh-CN"/>
      <w:rPrChange w:id="3" w:author="Administrator2" w:date="2020-02-27T14:34:00Z">
        <w:rPr>
          <w:rFonts w:eastAsia="黑体"/>
          <w:b/>
          <w:bCs/>
          <w:kern w:val="44"/>
          <w:sz w:val="32"/>
          <w:szCs w:val="44"/>
          <w:lang w:val="zh-CN" w:eastAsia="zh-CN" w:bidi="ar-SA"/>
        </w:rPr>
      </w:rPrChange>
    </w:rPr>
  </w:style>
  <w:style w:type="paragraph" w:styleId="3">
    <w:name w:val="heading 2"/>
    <w:basedOn w:val="1"/>
    <w:next w:val="1"/>
    <w:link w:val="26"/>
    <w:unhideWhenUsed/>
    <w:qFormat/>
    <w:uiPriority w:val="0"/>
    <w:pPr>
      <w:keepNext/>
      <w:keepLines/>
      <w:numPr>
        <w:ilvl w:val="1"/>
        <w:numId w:val="1"/>
      </w:numPr>
      <w:spacing w:before="260" w:after="260" w:line="415" w:lineRule="auto"/>
      <w:ind w:right="100" w:rightChars="100"/>
      <w:outlineLvl w:val="1"/>
    </w:pPr>
    <w:rPr>
      <w:rFonts w:ascii="Arial" w:hAnsi="Arial" w:eastAsia="黑体"/>
      <w:b/>
      <w:bCs/>
      <w:sz w:val="28"/>
      <w:szCs w:val="32"/>
      <w:lang w:val="zh-CN"/>
    </w:rPr>
  </w:style>
  <w:style w:type="paragraph" w:styleId="4">
    <w:name w:val="heading 3"/>
    <w:basedOn w:val="1"/>
    <w:next w:val="1"/>
    <w:link w:val="27"/>
    <w:unhideWhenUsed/>
    <w:qFormat/>
    <w:uiPriority w:val="0"/>
    <w:pPr>
      <w:keepNext/>
      <w:keepLines/>
      <w:spacing w:before="260" w:after="260" w:line="415" w:lineRule="auto"/>
      <w:ind w:right="100" w:rightChars="100"/>
      <w:outlineLvl w:val="2"/>
    </w:pPr>
    <w:rPr>
      <w:b/>
      <w:bCs/>
      <w:sz w:val="32"/>
      <w:szCs w:val="32"/>
      <w:lang w:val="zh-CN"/>
    </w:rPr>
  </w:style>
  <w:style w:type="paragraph" w:styleId="5">
    <w:name w:val="heading 4"/>
    <w:basedOn w:val="1"/>
    <w:next w:val="1"/>
    <w:link w:val="28"/>
    <w:unhideWhenUsed/>
    <w:qFormat/>
    <w:uiPriority w:val="0"/>
    <w:pPr>
      <w:keepNext/>
      <w:keepLines/>
      <w:numPr>
        <w:ilvl w:val="3"/>
        <w:numId w:val="1"/>
      </w:numPr>
      <w:spacing w:before="280" w:after="290" w:line="374" w:lineRule="auto"/>
      <w:ind w:right="210" w:rightChars="100"/>
      <w:outlineLvl w:val="3"/>
      <w:pPrChange w:id="4" w:author="zhangyue" w:date="2020-02-27T14:36:00Z">
        <w:pPr>
          <w:keepNext/>
          <w:keepLines/>
          <w:widowControl w:val="0"/>
          <w:numPr>
            <w:ilvl w:val="3"/>
            <w:numId w:val="1"/>
          </w:numPr>
          <w:spacing w:before="280" w:after="290" w:line="374" w:lineRule="auto"/>
          <w:ind w:left="1728" w:right="210" w:rightChars="100" w:hanging="864"/>
          <w:jc w:val="both"/>
          <w:outlineLvl w:val="3"/>
        </w:pPr>
      </w:pPrChange>
    </w:pPr>
    <w:rPr>
      <w:rFonts w:ascii="宋体" w:hAnsi="宋体" w:cs="宋体"/>
      <w:b/>
      <w:bCs/>
      <w:sz w:val="28"/>
      <w:szCs w:val="28"/>
      <w:lang w:val="zh-CN"/>
      <w:rPrChange w:id="5" w:author="zhangyue" w:date="2020-02-27T14:36:00Z">
        <w:rPr>
          <w:rFonts w:ascii="宋体" w:hAnsi="宋体" w:eastAsia="宋体" w:cs="宋体"/>
          <w:b/>
          <w:bCs/>
          <w:kern w:val="2"/>
          <w:sz w:val="28"/>
          <w:szCs w:val="28"/>
          <w:lang w:val="zh-CN" w:eastAsia="zh-CN" w:bidi="ar-SA"/>
        </w:rPr>
      </w:rPrChange>
    </w:rPr>
  </w:style>
  <w:style w:type="paragraph" w:styleId="6">
    <w:name w:val="heading 5"/>
    <w:basedOn w:val="1"/>
    <w:next w:val="1"/>
    <w:link w:val="29"/>
    <w:unhideWhenUsed/>
    <w:qFormat/>
    <w:uiPriority w:val="0"/>
    <w:pPr>
      <w:keepNext/>
      <w:keepLines/>
      <w:numPr>
        <w:ilvl w:val="4"/>
        <w:numId w:val="1"/>
      </w:numPr>
      <w:spacing w:before="280" w:after="290" w:line="374" w:lineRule="auto"/>
      <w:ind w:right="100" w:rightChars="100"/>
      <w:outlineLvl w:val="4"/>
      <w:pPrChange w:id="6" w:author="zhangyue" w:date="2020-02-27T14:36:00Z">
        <w:pPr>
          <w:keepNext/>
          <w:keepLines/>
          <w:widowControl w:val="0"/>
          <w:numPr>
            <w:ilvl w:val="4"/>
            <w:numId w:val="1"/>
          </w:numPr>
          <w:spacing w:before="280" w:after="290" w:line="374" w:lineRule="auto"/>
          <w:ind w:left="100" w:leftChars="100" w:right="100" w:rightChars="100" w:hanging="1008"/>
          <w:jc w:val="both"/>
          <w:outlineLvl w:val="4"/>
        </w:pPr>
      </w:pPrChange>
    </w:pPr>
    <w:rPr>
      <w:b/>
      <w:bCs/>
      <w:sz w:val="28"/>
      <w:szCs w:val="28"/>
      <w:lang w:val="zh-CN"/>
      <w:rPrChange w:id="7" w:author="zhangyue" w:date="2020-02-27T14:36:00Z">
        <w:rPr>
          <w:rFonts w:eastAsia="宋体"/>
          <w:b/>
          <w:bCs/>
          <w:kern w:val="2"/>
          <w:sz w:val="28"/>
          <w:szCs w:val="28"/>
          <w:lang w:val="zh-CN" w:eastAsia="zh-CN" w:bidi="ar-SA"/>
        </w:rPr>
      </w:rPrChange>
    </w:rPr>
  </w:style>
  <w:style w:type="paragraph" w:styleId="7">
    <w:name w:val="heading 6"/>
    <w:basedOn w:val="1"/>
    <w:next w:val="1"/>
    <w:link w:val="30"/>
    <w:unhideWhenUsed/>
    <w:qFormat/>
    <w:uiPriority w:val="0"/>
    <w:pPr>
      <w:keepNext/>
      <w:keepLines/>
      <w:numPr>
        <w:ilvl w:val="5"/>
        <w:numId w:val="1"/>
      </w:numPr>
      <w:spacing w:before="240" w:after="64" w:line="319" w:lineRule="auto"/>
      <w:outlineLvl w:val="5"/>
      <w:pPrChange w:id="8" w:author="zhangyue" w:date="2020-02-27T14:36:00Z">
        <w:pPr>
          <w:keepNext/>
          <w:keepLines/>
          <w:widowControl w:val="0"/>
          <w:numPr>
            <w:ilvl w:val="5"/>
            <w:numId w:val="1"/>
          </w:numPr>
          <w:spacing w:before="240" w:after="64" w:line="319" w:lineRule="auto"/>
          <w:ind w:left="1152" w:hanging="1152"/>
          <w:jc w:val="both"/>
          <w:outlineLvl w:val="5"/>
        </w:pPr>
      </w:pPrChange>
    </w:pPr>
    <w:rPr>
      <w:rFonts w:ascii="Cambria" w:hAnsi="Cambria" w:cs="宋体"/>
      <w:b/>
      <w:bCs/>
      <w:sz w:val="24"/>
      <w:lang w:val="zh-CN"/>
      <w:rPrChange w:id="9" w:author="zhangyue" w:date="2020-02-27T14:36:00Z">
        <w:rPr>
          <w:rFonts w:ascii="Cambria" w:hAnsi="Cambria" w:eastAsia="宋体" w:cs="宋体"/>
          <w:b/>
          <w:bCs/>
          <w:kern w:val="2"/>
          <w:sz w:val="24"/>
          <w:szCs w:val="24"/>
          <w:lang w:val="zh-CN" w:eastAsia="zh-CN" w:bidi="ar-SA"/>
        </w:rPr>
      </w:rPrChange>
    </w:rPr>
  </w:style>
  <w:style w:type="paragraph" w:styleId="8">
    <w:name w:val="heading 7"/>
    <w:basedOn w:val="1"/>
    <w:next w:val="1"/>
    <w:link w:val="31"/>
    <w:unhideWhenUsed/>
    <w:qFormat/>
    <w:uiPriority w:val="0"/>
    <w:pPr>
      <w:keepNext/>
      <w:keepLines/>
      <w:numPr>
        <w:ilvl w:val="6"/>
        <w:numId w:val="1"/>
      </w:numPr>
      <w:spacing w:before="240" w:after="64" w:line="319" w:lineRule="auto"/>
      <w:outlineLvl w:val="6"/>
      <w:pPrChange w:id="10" w:author="zhangyue" w:date="2020-02-27T14:36:00Z">
        <w:pPr>
          <w:keepNext/>
          <w:keepLines/>
          <w:widowControl w:val="0"/>
          <w:numPr>
            <w:ilvl w:val="6"/>
            <w:numId w:val="1"/>
          </w:numPr>
          <w:spacing w:before="240" w:after="64" w:line="319" w:lineRule="auto"/>
          <w:ind w:left="1296" w:hanging="1296"/>
          <w:jc w:val="both"/>
          <w:outlineLvl w:val="6"/>
        </w:pPr>
      </w:pPrChange>
    </w:pPr>
    <w:rPr>
      <w:b/>
      <w:bCs/>
      <w:sz w:val="24"/>
      <w:lang w:val="zh-CN"/>
      <w:rPrChange w:id="11" w:author="zhangyue" w:date="2020-02-27T14:36:00Z">
        <w:rPr>
          <w:rFonts w:eastAsia="宋体"/>
          <w:b/>
          <w:bCs/>
          <w:kern w:val="2"/>
          <w:sz w:val="24"/>
          <w:szCs w:val="24"/>
          <w:lang w:val="zh-CN" w:eastAsia="zh-CN" w:bidi="ar-SA"/>
        </w:rPr>
      </w:rPrChange>
    </w:rPr>
  </w:style>
  <w:style w:type="paragraph" w:styleId="9">
    <w:name w:val="heading 8"/>
    <w:basedOn w:val="1"/>
    <w:next w:val="1"/>
    <w:link w:val="32"/>
    <w:unhideWhenUsed/>
    <w:qFormat/>
    <w:uiPriority w:val="0"/>
    <w:pPr>
      <w:keepNext/>
      <w:keepLines/>
      <w:numPr>
        <w:ilvl w:val="7"/>
        <w:numId w:val="1"/>
      </w:numPr>
      <w:spacing w:before="240" w:after="64" w:line="319" w:lineRule="auto"/>
      <w:outlineLvl w:val="7"/>
      <w:pPrChange w:id="12" w:author="zhangyue" w:date="2020-02-27T14:36:00Z">
        <w:pPr>
          <w:keepNext/>
          <w:keepLines/>
          <w:widowControl w:val="0"/>
          <w:numPr>
            <w:ilvl w:val="7"/>
            <w:numId w:val="1"/>
          </w:numPr>
          <w:spacing w:before="240" w:after="64" w:line="319" w:lineRule="auto"/>
          <w:ind w:left="1440" w:hanging="1440"/>
          <w:jc w:val="both"/>
          <w:outlineLvl w:val="7"/>
        </w:pPr>
      </w:pPrChange>
    </w:pPr>
    <w:rPr>
      <w:rFonts w:ascii="Cambria" w:hAnsi="Cambria"/>
      <w:sz w:val="24"/>
      <w:lang w:val="zh-CN"/>
      <w:rPrChange w:id="13" w:author="zhangyue" w:date="2020-02-27T14:36:00Z">
        <w:rPr>
          <w:rFonts w:ascii="Cambria" w:hAnsi="Cambria" w:eastAsia="宋体"/>
          <w:kern w:val="2"/>
          <w:sz w:val="24"/>
          <w:szCs w:val="24"/>
          <w:lang w:val="zh-CN" w:eastAsia="zh-CN" w:bidi="ar-SA"/>
        </w:rPr>
      </w:rPrChange>
    </w:rPr>
  </w:style>
  <w:style w:type="paragraph" w:styleId="10">
    <w:name w:val="heading 9"/>
    <w:basedOn w:val="1"/>
    <w:next w:val="1"/>
    <w:link w:val="33"/>
    <w:unhideWhenUsed/>
    <w:qFormat/>
    <w:uiPriority w:val="0"/>
    <w:pPr>
      <w:keepNext/>
      <w:keepLines/>
      <w:numPr>
        <w:ilvl w:val="8"/>
        <w:numId w:val="1"/>
      </w:numPr>
      <w:spacing w:before="240" w:after="64" w:line="319" w:lineRule="auto"/>
      <w:outlineLvl w:val="8"/>
      <w:pPrChange w:id="14" w:author="zhangyue" w:date="2020-02-27T14:36:00Z">
        <w:pPr>
          <w:keepNext/>
          <w:keepLines/>
          <w:widowControl w:val="0"/>
          <w:numPr>
            <w:ilvl w:val="8"/>
            <w:numId w:val="1"/>
          </w:numPr>
          <w:spacing w:before="240" w:after="64" w:line="319" w:lineRule="auto"/>
          <w:ind w:left="1584" w:hanging="1584"/>
          <w:jc w:val="both"/>
          <w:outlineLvl w:val="8"/>
        </w:pPr>
      </w:pPrChange>
    </w:pPr>
    <w:rPr>
      <w:rFonts w:ascii="Cambria" w:hAnsi="Cambria"/>
      <w:szCs w:val="21"/>
      <w:lang w:val="zh-CN"/>
      <w:rPrChange w:id="15" w:author="zhangyue" w:date="2020-02-27T14:36:00Z">
        <w:rPr>
          <w:rFonts w:ascii="Cambria" w:hAnsi="Cambria" w:eastAsia="宋体"/>
          <w:kern w:val="2"/>
          <w:sz w:val="21"/>
          <w:szCs w:val="21"/>
          <w:lang w:val="zh-CN" w:eastAsia="zh-CN" w:bidi="ar-SA"/>
        </w:rPr>
      </w:rPrChange>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7"/>
    <w:unhideWhenUsed/>
    <w:qFormat/>
    <w:uiPriority w:val="99"/>
    <w:rPr>
      <w:b/>
      <w:bCs/>
    </w:rPr>
  </w:style>
  <w:style w:type="paragraph" w:styleId="12">
    <w:name w:val="annotation text"/>
    <w:basedOn w:val="1"/>
    <w:link w:val="36"/>
    <w:unhideWhenUsed/>
    <w:qFormat/>
    <w:uiPriority w:val="99"/>
    <w:pPr>
      <w:jc w:val="left"/>
      <w:pPrChange w:id="16" w:author="zhangyue" w:date="2020-02-27T14:36:00Z">
        <w:pPr>
          <w:widowControl w:val="0"/>
        </w:pPr>
      </w:pPrChange>
    </w:pPr>
    <w:rPr>
      <w:rPrChange w:id="17" w:author="zhangyue" w:date="2020-02-27T14:36:00Z">
        <w:rPr>
          <w:rFonts w:eastAsia="宋体"/>
          <w:kern w:val="2"/>
          <w:sz w:val="21"/>
          <w:szCs w:val="24"/>
          <w:lang w:val="en-US" w:eastAsia="zh-CN" w:bidi="ar-SA"/>
        </w:rPr>
      </w:rPrChange>
    </w:rPr>
  </w:style>
  <w:style w:type="paragraph" w:styleId="13">
    <w:name w:val="Normal Indent"/>
    <w:basedOn w:val="1"/>
    <w:qFormat/>
    <w:uiPriority w:val="0"/>
    <w:pPr>
      <w:spacing w:line="240" w:lineRule="atLeast"/>
      <w:ind w:left="900" w:hanging="900"/>
      <w:jc w:val="left"/>
    </w:pPr>
    <w:rPr>
      <w:rFonts w:ascii="宋体" w:eastAsia="微软雅黑"/>
      <w:kern w:val="0"/>
      <w:szCs w:val="20"/>
    </w:rPr>
  </w:style>
  <w:style w:type="paragraph" w:styleId="14">
    <w:name w:val="Balloon Text"/>
    <w:basedOn w:val="1"/>
    <w:link w:val="38"/>
    <w:unhideWhenUsed/>
    <w:qFormat/>
    <w:uiPriority w:val="99"/>
    <w:rPr>
      <w:sz w:val="18"/>
      <w:szCs w:val="18"/>
    </w:rPr>
  </w:style>
  <w:style w:type="paragraph" w:styleId="15">
    <w:name w:val="footer"/>
    <w:basedOn w:val="1"/>
    <w:link w:val="24"/>
    <w:unhideWhenUsed/>
    <w:qFormat/>
    <w:uiPriority w:val="99"/>
    <w:pPr>
      <w:tabs>
        <w:tab w:val="center" w:pos="4153"/>
        <w:tab w:val="right" w:pos="8306"/>
      </w:tabs>
      <w:snapToGrid w:val="0"/>
      <w:jc w:val="left"/>
      <w:pPrChange w:id="18" w:author="zhangyue" w:date="2020-02-27T14:36:00Z">
        <w:pPr>
          <w:widowControl w:val="0"/>
          <w:snapToGrid w:val="0"/>
        </w:pPr>
      </w:pPrChange>
    </w:pPr>
    <w:rPr>
      <w:sz w:val="18"/>
      <w:szCs w:val="18"/>
      <w:rPrChange w:id="19" w:author="zhangyue" w:date="2020-02-27T14:36:00Z">
        <w:rPr>
          <w:rFonts w:eastAsia="宋体"/>
          <w:kern w:val="2"/>
          <w:sz w:val="18"/>
          <w:szCs w:val="18"/>
          <w:lang w:val="en-US" w:eastAsia="zh-CN" w:bidi="ar-SA"/>
        </w:rPr>
      </w:rPrChange>
    </w:rPr>
  </w:style>
  <w:style w:type="paragraph" w:styleId="16">
    <w:name w:val="header"/>
    <w:basedOn w:val="1"/>
    <w:link w:val="23"/>
    <w:unhideWhenUsed/>
    <w:qFormat/>
    <w:uiPriority w:val="99"/>
    <w:pPr>
      <w:pBdr>
        <w:bottom w:val="single" w:color="auto" w:sz="6" w:space="1"/>
      </w:pBdr>
      <w:tabs>
        <w:tab w:val="center" w:pos="4153"/>
        <w:tab w:val="right" w:pos="8306"/>
      </w:tabs>
      <w:snapToGrid w:val="0"/>
      <w:jc w:val="center"/>
      <w:pPrChange w:id="20" w:author="zhangyue" w:date="2020-02-27T14:36:00Z">
        <w:pPr>
          <w:widowControl w:val="0"/>
          <w:pBdr>
            <w:bottom w:val="single" w:color="auto" w:sz="6" w:space="1"/>
          </w:pBdr>
          <w:snapToGrid w:val="0"/>
          <w:jc w:val="center"/>
        </w:pPr>
      </w:pPrChange>
    </w:pPr>
    <w:rPr>
      <w:sz w:val="18"/>
      <w:szCs w:val="18"/>
      <w:rPrChange w:id="21" w:author="zhangyue" w:date="2020-02-27T14:36:00Z">
        <w:rPr>
          <w:rFonts w:eastAsia="宋体"/>
          <w:kern w:val="2"/>
          <w:sz w:val="18"/>
          <w:szCs w:val="18"/>
          <w:lang w:val="en-US" w:eastAsia="zh-CN" w:bidi="ar-SA"/>
        </w:rPr>
      </w:rPrChange>
    </w:rPr>
  </w:style>
  <w:style w:type="paragraph" w:styleId="17">
    <w:name w:val="Normal (Web)"/>
    <w:basedOn w:val="1"/>
    <w:unhideWhenUsed/>
    <w:qFormat/>
    <w:uiPriority w:val="99"/>
    <w:pPr>
      <w:widowControl/>
      <w:spacing w:before="100" w:beforeAutospacing="1" w:after="100" w:afterAutospacing="1"/>
      <w:jc w:val="left"/>
      <w:pPrChange w:id="22" w:author="zhangyue" w:date="2020-02-27T14:36:00Z">
        <w:pPr>
          <w:spacing w:before="100" w:beforeAutospacing="1" w:after="100" w:afterAutospacing="1"/>
        </w:pPr>
      </w:pPrChange>
    </w:pPr>
    <w:rPr>
      <w:rFonts w:ascii="宋体" w:hAnsi="宋体" w:cs="宋体"/>
      <w:kern w:val="0"/>
      <w:sz w:val="24"/>
      <w:rPrChange w:id="23" w:author="zhangyue" w:date="2020-02-27T14:36:00Z">
        <w:rPr>
          <w:rFonts w:ascii="宋体" w:hAnsi="宋体" w:eastAsia="宋体" w:cs="宋体"/>
          <w:sz w:val="24"/>
          <w:szCs w:val="24"/>
          <w:lang w:val="en-US" w:eastAsia="zh-CN" w:bidi="ar-SA"/>
        </w:rPr>
      </w:rPrChange>
    </w:rPr>
  </w:style>
  <w:style w:type="character" w:styleId="19">
    <w:name w:val="Strong"/>
    <w:qFormat/>
    <w:uiPriority w:val="22"/>
    <w:rPr>
      <w:b/>
    </w:rPr>
  </w:style>
  <w:style w:type="character" w:styleId="20">
    <w:name w:val="Hyperlink"/>
    <w:unhideWhenUsed/>
    <w:qFormat/>
    <w:uiPriority w:val="99"/>
    <w:rPr>
      <w:color w:val="0000FF"/>
      <w:u w:val="single"/>
      <w:rPrChange w:id="24" w:author="zhangyue" w:date="2020-02-27T14:36:00Z">
        <w:rPr>
          <w:color w:val="0000FF"/>
          <w:u w:val="single"/>
        </w:rPr>
      </w:rPrChange>
    </w:rPr>
  </w:style>
  <w:style w:type="character" w:styleId="21">
    <w:name w:val="annotation reference"/>
    <w:basedOn w:val="18"/>
    <w:unhideWhenUsed/>
    <w:qFormat/>
    <w:uiPriority w:val="99"/>
    <w:rPr>
      <w:sz w:val="21"/>
      <w:szCs w:val="21"/>
    </w:rPr>
  </w:style>
  <w:style w:type="character" w:customStyle="1" w:styleId="23">
    <w:name w:val="页眉 字符"/>
    <w:basedOn w:val="18"/>
    <w:link w:val="16"/>
    <w:qFormat/>
    <w:uiPriority w:val="99"/>
    <w:rPr>
      <w:rFonts w:ascii="Times New Roman" w:hAnsi="Times New Roman" w:eastAsia="宋体" w:cs="Times New Roman"/>
      <w:sz w:val="18"/>
      <w:szCs w:val="18"/>
    </w:rPr>
  </w:style>
  <w:style w:type="character" w:customStyle="1" w:styleId="24">
    <w:name w:val="页脚 字符"/>
    <w:basedOn w:val="18"/>
    <w:link w:val="15"/>
    <w:qFormat/>
    <w:uiPriority w:val="99"/>
    <w:rPr>
      <w:rFonts w:ascii="Times New Roman" w:hAnsi="Times New Roman" w:eastAsia="宋体" w:cs="Times New Roman"/>
      <w:sz w:val="18"/>
      <w:szCs w:val="18"/>
    </w:rPr>
  </w:style>
  <w:style w:type="character" w:customStyle="1" w:styleId="25">
    <w:name w:val="标题 1 字符"/>
    <w:basedOn w:val="18"/>
    <w:link w:val="2"/>
    <w:qFormat/>
    <w:uiPriority w:val="0"/>
    <w:rPr>
      <w:rFonts w:ascii="Times New Roman" w:hAnsi="Times New Roman" w:eastAsia="黑体" w:cs="Times New Roman"/>
      <w:b/>
      <w:bCs/>
      <w:kern w:val="44"/>
      <w:sz w:val="32"/>
      <w:szCs w:val="44"/>
      <w:lang w:val="zh-CN"/>
    </w:rPr>
  </w:style>
  <w:style w:type="character" w:customStyle="1" w:styleId="26">
    <w:name w:val="标题 2 字符"/>
    <w:basedOn w:val="18"/>
    <w:link w:val="3"/>
    <w:qFormat/>
    <w:uiPriority w:val="0"/>
    <w:rPr>
      <w:rFonts w:ascii="Arial" w:hAnsi="Arial" w:eastAsia="黑体" w:cs="Times New Roman"/>
      <w:b/>
      <w:bCs/>
      <w:sz w:val="28"/>
      <w:szCs w:val="32"/>
      <w:lang w:val="zh-CN" w:eastAsia="zh-CN"/>
    </w:rPr>
  </w:style>
  <w:style w:type="character" w:customStyle="1" w:styleId="27">
    <w:name w:val="标题 3 字符"/>
    <w:basedOn w:val="18"/>
    <w:link w:val="4"/>
    <w:qFormat/>
    <w:uiPriority w:val="0"/>
    <w:rPr>
      <w:rFonts w:ascii="Times New Roman" w:hAnsi="Times New Roman" w:eastAsia="宋体" w:cs="Times New Roman"/>
      <w:b/>
      <w:bCs/>
      <w:sz w:val="32"/>
      <w:szCs w:val="32"/>
      <w:lang w:val="zh-CN" w:eastAsia="zh-CN"/>
    </w:rPr>
  </w:style>
  <w:style w:type="character" w:customStyle="1" w:styleId="28">
    <w:name w:val="标题 4 字符"/>
    <w:basedOn w:val="18"/>
    <w:link w:val="5"/>
    <w:qFormat/>
    <w:uiPriority w:val="0"/>
    <w:rPr>
      <w:rFonts w:ascii="宋体" w:hAnsi="宋体" w:eastAsia="宋体" w:cs="宋体"/>
      <w:b/>
      <w:bCs/>
      <w:sz w:val="28"/>
      <w:szCs w:val="28"/>
      <w:lang w:val="zh-CN"/>
    </w:rPr>
  </w:style>
  <w:style w:type="character" w:customStyle="1" w:styleId="29">
    <w:name w:val="标题 5 字符"/>
    <w:basedOn w:val="18"/>
    <w:link w:val="6"/>
    <w:qFormat/>
    <w:uiPriority w:val="0"/>
    <w:rPr>
      <w:rFonts w:ascii="Times New Roman" w:hAnsi="Times New Roman" w:eastAsia="宋体" w:cs="Times New Roman"/>
      <w:b/>
      <w:bCs/>
      <w:sz w:val="28"/>
      <w:szCs w:val="28"/>
      <w:lang w:val="zh-CN" w:eastAsia="zh-CN"/>
    </w:rPr>
  </w:style>
  <w:style w:type="character" w:customStyle="1" w:styleId="30">
    <w:name w:val="标题 6 字符"/>
    <w:basedOn w:val="18"/>
    <w:link w:val="7"/>
    <w:qFormat/>
    <w:uiPriority w:val="0"/>
    <w:rPr>
      <w:rFonts w:ascii="Cambria" w:hAnsi="Cambria" w:eastAsia="宋体" w:cs="宋体"/>
      <w:b/>
      <w:bCs/>
      <w:sz w:val="24"/>
      <w:szCs w:val="24"/>
      <w:lang w:val="zh-CN" w:eastAsia="zh-CN"/>
    </w:rPr>
  </w:style>
  <w:style w:type="character" w:customStyle="1" w:styleId="31">
    <w:name w:val="标题 7 字符"/>
    <w:basedOn w:val="18"/>
    <w:link w:val="8"/>
    <w:qFormat/>
    <w:uiPriority w:val="0"/>
    <w:rPr>
      <w:rFonts w:ascii="Times New Roman" w:hAnsi="Times New Roman" w:eastAsia="宋体" w:cs="Times New Roman"/>
      <w:b/>
      <w:bCs/>
      <w:sz w:val="24"/>
      <w:szCs w:val="24"/>
      <w:lang w:val="zh-CN" w:eastAsia="zh-CN"/>
    </w:rPr>
  </w:style>
  <w:style w:type="character" w:customStyle="1" w:styleId="32">
    <w:name w:val="标题 8 字符"/>
    <w:basedOn w:val="18"/>
    <w:link w:val="9"/>
    <w:qFormat/>
    <w:uiPriority w:val="0"/>
    <w:rPr>
      <w:rFonts w:ascii="Cambria" w:hAnsi="Cambria" w:eastAsia="宋体" w:cs="Times New Roman"/>
      <w:sz w:val="24"/>
      <w:szCs w:val="24"/>
      <w:lang w:val="zh-CN" w:eastAsia="zh-CN"/>
    </w:rPr>
  </w:style>
  <w:style w:type="character" w:customStyle="1" w:styleId="33">
    <w:name w:val="标题 9 字符"/>
    <w:basedOn w:val="18"/>
    <w:link w:val="10"/>
    <w:qFormat/>
    <w:uiPriority w:val="0"/>
    <w:rPr>
      <w:rFonts w:ascii="Cambria" w:hAnsi="Cambria" w:eastAsia="宋体" w:cs="Times New Roman"/>
      <w:szCs w:val="21"/>
      <w:lang w:val="zh-CN" w:eastAsia="zh-CN"/>
    </w:rPr>
  </w:style>
  <w:style w:type="paragraph" w:customStyle="1" w:styleId="34">
    <w:name w:val="列表段落1"/>
    <w:basedOn w:val="1"/>
    <w:qFormat/>
    <w:uiPriority w:val="34"/>
    <w:pPr>
      <w:ind w:firstLine="420" w:firstLineChars="200"/>
    </w:pPr>
  </w:style>
  <w:style w:type="paragraph" w:customStyle="1" w:styleId="35">
    <w:name w:val="无间隔1"/>
    <w:qFormat/>
    <w:uiPriority w:val="1"/>
    <w:pPr>
      <w:widowControl w:val="0"/>
      <w:jc w:val="both"/>
      <w:pPrChange w:id="25" w:author="Administrator2" w:date="2020-02-27T14:34:00Z">
        <w:pPr>
          <w:widowControl w:val="0"/>
          <w:jc w:val="both"/>
        </w:pPr>
      </w:pPrChange>
    </w:pPr>
    <w:rPr>
      <w:rFonts w:asciiTheme="minorHAnsi" w:hAnsiTheme="minorHAnsi" w:eastAsiaTheme="minorEastAsia" w:cstheme="minorBidi"/>
      <w:kern w:val="2"/>
      <w:sz w:val="21"/>
      <w:szCs w:val="22"/>
      <w:lang w:val="en-US" w:eastAsia="zh-CN" w:bidi="ar-SA"/>
      <w:rPrChange w:id="26" w:author="Administrator2" w:date="2020-02-27T14:34:00Z">
        <w:rPr>
          <w:rFonts w:asciiTheme="minorHAnsi" w:hAnsiTheme="minorHAnsi" w:eastAsiaTheme="minorEastAsia" w:cstheme="minorBidi"/>
          <w:kern w:val="2"/>
          <w:sz w:val="21"/>
          <w:szCs w:val="22"/>
          <w:lang w:val="en-US" w:eastAsia="zh-CN" w:bidi="ar-SA"/>
        </w:rPr>
      </w:rPrChange>
    </w:rPr>
  </w:style>
  <w:style w:type="character" w:customStyle="1" w:styleId="36">
    <w:name w:val="批注文字 字符"/>
    <w:basedOn w:val="18"/>
    <w:link w:val="12"/>
    <w:qFormat/>
    <w:uiPriority w:val="99"/>
    <w:rPr>
      <w:rFonts w:ascii="Times New Roman" w:hAnsi="Times New Roman" w:eastAsia="宋体" w:cs="Times New Roman"/>
      <w:szCs w:val="24"/>
    </w:rPr>
  </w:style>
  <w:style w:type="character" w:customStyle="1" w:styleId="37">
    <w:name w:val="批注主题 字符"/>
    <w:basedOn w:val="36"/>
    <w:link w:val="11"/>
    <w:semiHidden/>
    <w:qFormat/>
    <w:uiPriority w:val="99"/>
    <w:rPr>
      <w:rFonts w:ascii="Times New Roman" w:hAnsi="Times New Roman" w:eastAsia="宋体" w:cs="Times New Roman"/>
      <w:b/>
      <w:bCs/>
      <w:szCs w:val="24"/>
    </w:rPr>
  </w:style>
  <w:style w:type="character" w:customStyle="1" w:styleId="38">
    <w:name w:val="批注框文本 字符"/>
    <w:basedOn w:val="18"/>
    <w:link w:val="14"/>
    <w:semiHidden/>
    <w:qFormat/>
    <w:uiPriority w:val="99"/>
    <w:rPr>
      <w:rFonts w:ascii="Times New Roman" w:hAnsi="Times New Roman" w:eastAsia="宋体" w:cs="Times New Roman"/>
      <w:sz w:val="18"/>
      <w:szCs w:val="18"/>
    </w:rPr>
  </w:style>
  <w:style w:type="paragraph" w:customStyle="1" w:styleId="39">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40">
    <w:name w:val="列表段落11"/>
    <w:basedOn w:val="1"/>
    <w:qFormat/>
    <w:uiPriority w:val="34"/>
    <w:pPr>
      <w:ind w:firstLine="420" w:firstLineChars="200"/>
    </w:pPr>
  </w:style>
  <w:style w:type="character" w:customStyle="1" w:styleId="41">
    <w:name w:val="wenda-abstract-listnum"/>
    <w:basedOn w:val="18"/>
    <w:qFormat/>
    <w:uiPriority w:val="0"/>
  </w:style>
  <w:style w:type="paragraph" w:customStyle="1" w:styleId="42">
    <w:name w:val="List Paragraph"/>
    <w:basedOn w:val="1"/>
    <w:qFormat/>
    <w:uiPriority w:val="99"/>
    <w:pPr>
      <w:ind w:firstLine="420" w:firstLineChars="200"/>
    </w:pPr>
  </w:style>
  <w:style w:type="paragraph" w:customStyle="1" w:styleId="43">
    <w:name w:val="_Style 42"/>
    <w:basedOn w:val="1"/>
    <w:next w:val="42"/>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FD354B1-ACC4-475E-A2B0-A402611CF8C3}" type="doc">
      <dgm:prSet loTypeId="urn:microsoft.com/office/officeart/2005/8/layout/process1" loCatId="process" qsTypeId="urn:microsoft.com/office/officeart/2005/8/quickstyle/simple2#1" qsCatId="simple" csTypeId="urn:microsoft.com/office/officeart/2005/8/colors/colorful1#4" csCatId="colorful" phldr="1"/>
      <dgm:spPr/>
    </dgm:pt>
    <dgm:pt modelId="{38FDE66D-71F2-4C0D-A384-968045F5C512}">
      <dgm:prSet phldrT="[文本]"/>
      <dgm:spPr>
        <a:solidFill>
          <a:srgbClr val="92D050"/>
        </a:solidFill>
      </dgm:spPr>
      <dgm:t>
        <a:bodyPr/>
        <a:p>
          <a:r>
            <a:rPr lang="zh-CN" altLang="en-US"/>
            <a:t>明确</a:t>
          </a:r>
          <a:r>
            <a:rPr lang="zh-CN"/>
            <a:t>目标</a:t>
          </a:r>
          <a:endParaRPr lang="zh-CN" altLang="en-US"/>
        </a:p>
      </dgm:t>
    </dgm:pt>
    <dgm:pt modelId="{F59CAA4E-DE7B-44C9-A641-1849BD7C7916}" cxnId="{CCFDDC6A-7DB4-46F7-8E30-599015906EC2}" type="parTrans">
      <dgm:prSet/>
      <dgm:spPr/>
      <dgm:t>
        <a:bodyPr/>
        <a:p>
          <a:endParaRPr lang="zh-CN" altLang="en-US"/>
        </a:p>
      </dgm:t>
    </dgm:pt>
    <dgm:pt modelId="{F578EF93-C9C1-4A9F-AAF8-392DF0FAE594}" cxnId="{CCFDDC6A-7DB4-46F7-8E30-599015906EC2}" type="sibTrans">
      <dgm:prSet/>
      <dgm:spPr/>
      <dgm:t>
        <a:bodyPr/>
        <a:p>
          <a:endParaRPr lang="zh-CN" altLang="en-US"/>
        </a:p>
      </dgm:t>
    </dgm:pt>
    <dgm:pt modelId="{EBA79831-A16F-4965-9CB2-4B91642A0E84}">
      <dgm:prSet phldrT="[文本]"/>
      <dgm:spPr/>
      <dgm:t>
        <a:bodyPr/>
        <a:p>
          <a:r>
            <a:rPr lang="zh-CN" altLang="en-US"/>
            <a:t>制定策略</a:t>
          </a:r>
        </a:p>
      </dgm:t>
    </dgm:pt>
    <dgm:pt modelId="{2F1BEDE5-511D-4AB3-991C-D1C1392A78B4}" cxnId="{F332A3E2-A7BA-4F4C-A848-254338D53A0C}" type="parTrans">
      <dgm:prSet/>
      <dgm:spPr/>
      <dgm:t>
        <a:bodyPr/>
        <a:p>
          <a:endParaRPr lang="zh-CN" altLang="en-US"/>
        </a:p>
      </dgm:t>
    </dgm:pt>
    <dgm:pt modelId="{585CCEEF-C02C-49DB-A3CA-81DB9DE9E6DD}" cxnId="{F332A3E2-A7BA-4F4C-A848-254338D53A0C}" type="sibTrans">
      <dgm:prSet/>
      <dgm:spPr/>
      <dgm:t>
        <a:bodyPr/>
        <a:p>
          <a:endParaRPr lang="zh-CN" altLang="en-US"/>
        </a:p>
      </dgm:t>
    </dgm:pt>
    <dgm:pt modelId="{B6BE352E-0EF7-4159-9903-6F07ED39FA53}">
      <dgm:prSet/>
      <dgm:spPr/>
      <dgm:t>
        <a:bodyPr/>
        <a:p>
          <a:r>
            <a:rPr lang="zh-CN" altLang="en-US"/>
            <a:t>安排计划</a:t>
          </a:r>
        </a:p>
      </dgm:t>
    </dgm:pt>
    <dgm:pt modelId="{D9131BE3-345E-4502-847A-E3CF5AC759FF}" cxnId="{2154CD01-94AA-4FDC-8448-C622B40AED3C}" type="parTrans">
      <dgm:prSet/>
      <dgm:spPr/>
      <dgm:t>
        <a:bodyPr/>
        <a:p>
          <a:endParaRPr lang="zh-CN" altLang="en-US"/>
        </a:p>
      </dgm:t>
    </dgm:pt>
    <dgm:pt modelId="{AA16F638-65E5-4761-8E61-B53AE79BC843}" cxnId="{2154CD01-94AA-4FDC-8448-C622B40AED3C}" type="sibTrans">
      <dgm:prSet/>
      <dgm:spPr/>
      <dgm:t>
        <a:bodyPr/>
        <a:p>
          <a:endParaRPr lang="zh-CN" altLang="en-US"/>
        </a:p>
      </dgm:t>
    </dgm:pt>
    <dgm:pt modelId="{37F351EF-C788-4902-928A-66C37746B6D9}">
      <dgm:prSet phldrT="[文本]"/>
      <dgm:spPr/>
      <dgm:t>
        <a:bodyPr/>
        <a:p>
          <a:r>
            <a:rPr lang="zh-CN" altLang="en-US"/>
            <a:t>分析需求</a:t>
          </a:r>
          <a:endParaRPr lang="en-US" altLang="zh-CN"/>
        </a:p>
      </dgm:t>
    </dgm:pt>
    <dgm:pt modelId="{974E35C6-A803-40CB-9E54-DDFB0EFFFED2}" cxnId="{7CBED648-9F13-4E7E-8E14-8ACF8EF9976A}" type="sibTrans">
      <dgm:prSet/>
      <dgm:spPr/>
      <dgm:t>
        <a:bodyPr/>
        <a:p>
          <a:endParaRPr lang="zh-CN" altLang="en-US"/>
        </a:p>
      </dgm:t>
    </dgm:pt>
    <dgm:pt modelId="{1CA415E6-451C-463E-9B52-2D4E78091094}" cxnId="{7CBED648-9F13-4E7E-8E14-8ACF8EF9976A}" type="parTrans">
      <dgm:prSet/>
      <dgm:spPr/>
      <dgm:t>
        <a:bodyPr/>
        <a:p>
          <a:endParaRPr lang="zh-CN" altLang="en-US"/>
        </a:p>
      </dgm:t>
    </dgm:pt>
    <dgm:pt modelId="{9C5C9ADA-1CD5-4B04-8A3D-F5D6EB351130}" type="pres">
      <dgm:prSet presAssocID="{EFD354B1-ACC4-475E-A2B0-A402611CF8C3}" presName="Name0" presStyleCnt="0">
        <dgm:presLayoutVars>
          <dgm:dir/>
          <dgm:resizeHandles val="exact"/>
        </dgm:presLayoutVars>
      </dgm:prSet>
      <dgm:spPr/>
    </dgm:pt>
    <dgm:pt modelId="{B91FDB08-4410-49A1-98A8-60C3438ADE04}" type="pres">
      <dgm:prSet presAssocID="{38FDE66D-71F2-4C0D-A384-968045F5C512}" presName="node" presStyleLbl="node1" presStyleIdx="0" presStyleCnt="4" custLinFactY="-3882" custLinFactNeighborX="13143" custLinFactNeighborY="-100000">
        <dgm:presLayoutVars>
          <dgm:bulletEnabled val="1"/>
        </dgm:presLayoutVars>
      </dgm:prSet>
      <dgm:spPr/>
    </dgm:pt>
    <dgm:pt modelId="{9D79FE60-CD41-4061-B444-9DA8725741D4}" type="pres">
      <dgm:prSet presAssocID="{F578EF93-C9C1-4A9F-AAF8-392DF0FAE594}" presName="sibTrans" presStyleLbl="sibTrans2D1" presStyleIdx="0" presStyleCnt="3"/>
      <dgm:spPr/>
    </dgm:pt>
    <dgm:pt modelId="{FC6E6510-A7F3-4AC2-ADAD-1F9C8C6DFFD7}" type="pres">
      <dgm:prSet presAssocID="{F578EF93-C9C1-4A9F-AAF8-392DF0FAE594}" presName="connectorText" presStyleLbl="sibTrans2D1" presStyleIdx="0" presStyleCnt="3"/>
      <dgm:spPr/>
    </dgm:pt>
    <dgm:pt modelId="{85E6CAA1-448B-4470-9C29-E2337354DF76}" type="pres">
      <dgm:prSet presAssocID="{37F351EF-C788-4902-928A-66C37746B6D9}" presName="node" presStyleLbl="node1" presStyleIdx="1" presStyleCnt="4" custLinFactNeighborX="-6777" custLinFactNeighborY="-98707">
        <dgm:presLayoutVars>
          <dgm:bulletEnabled val="1"/>
        </dgm:presLayoutVars>
      </dgm:prSet>
      <dgm:spPr/>
    </dgm:pt>
    <dgm:pt modelId="{9384B0A8-A554-453E-B075-5E52E2A9FDFA}" type="pres">
      <dgm:prSet presAssocID="{974E35C6-A803-40CB-9E54-DDFB0EFFFED2}" presName="sibTrans" presStyleLbl="sibTrans2D1" presStyleIdx="1" presStyleCnt="3"/>
      <dgm:spPr/>
    </dgm:pt>
    <dgm:pt modelId="{F57EC9EB-C469-4285-8691-656CB1649316}" type="pres">
      <dgm:prSet presAssocID="{974E35C6-A803-40CB-9E54-DDFB0EFFFED2}" presName="connectorText" presStyleLbl="sibTrans2D1" presStyleIdx="1" presStyleCnt="3"/>
      <dgm:spPr/>
    </dgm:pt>
    <dgm:pt modelId="{076BA7CD-4BB8-485A-BCE1-43618DAB0F9C}" type="pres">
      <dgm:prSet presAssocID="{EBA79831-A16F-4965-9CB2-4B91642A0E84}" presName="node" presStyleLbl="node1" presStyleIdx="2" presStyleCnt="4" custLinFactNeighborX="3755" custLinFactNeighborY="-97633">
        <dgm:presLayoutVars>
          <dgm:bulletEnabled val="1"/>
        </dgm:presLayoutVars>
      </dgm:prSet>
      <dgm:spPr/>
    </dgm:pt>
    <dgm:pt modelId="{E42AD688-E552-4CCC-AED6-3AAAE41A783A}" type="pres">
      <dgm:prSet presAssocID="{585CCEEF-C02C-49DB-A3CA-81DB9DE9E6DD}" presName="sibTrans" presStyleLbl="sibTrans2D1" presStyleIdx="2" presStyleCnt="3"/>
      <dgm:spPr/>
    </dgm:pt>
    <dgm:pt modelId="{793C8FCE-C9D9-4306-AA76-92CF8BE58A68}" type="pres">
      <dgm:prSet presAssocID="{585CCEEF-C02C-49DB-A3CA-81DB9DE9E6DD}" presName="connectorText" presStyleLbl="sibTrans2D1" presStyleIdx="2" presStyleCnt="3"/>
      <dgm:spPr/>
    </dgm:pt>
    <dgm:pt modelId="{B5CF8D0D-8ECF-4AF5-AEFB-B2DDE1C411B2}" type="pres">
      <dgm:prSet presAssocID="{B6BE352E-0EF7-4159-9903-6F07ED39FA53}" presName="node" presStyleLbl="node1" presStyleIdx="3" presStyleCnt="4" custLinFactNeighborX="572" custLinFactNeighborY="-95838">
        <dgm:presLayoutVars>
          <dgm:bulletEnabled val="1"/>
        </dgm:presLayoutVars>
      </dgm:prSet>
      <dgm:spPr/>
    </dgm:pt>
  </dgm:ptLst>
  <dgm:cxnLst>
    <dgm:cxn modelId="{2154CD01-94AA-4FDC-8448-C622B40AED3C}" srcId="{EFD354B1-ACC4-475E-A2B0-A402611CF8C3}" destId="{B6BE352E-0EF7-4159-9903-6F07ED39FA53}" srcOrd="3" destOrd="0" parTransId="{D9131BE3-345E-4502-847A-E3CF5AC759FF}" sibTransId="{AA16F638-65E5-4761-8E61-B53AE79BC843}"/>
    <dgm:cxn modelId="{CA0B9C11-D563-4BC0-815C-AE6767D68262}" type="presOf" srcId="{B6BE352E-0EF7-4159-9903-6F07ED39FA53}" destId="{B5CF8D0D-8ECF-4AF5-AEFB-B2DDE1C411B2}" srcOrd="0" destOrd="0" presId="urn:microsoft.com/office/officeart/2005/8/layout/process1"/>
    <dgm:cxn modelId="{E20C1634-7F7F-46B1-A521-6B392C9C1E77}" type="presOf" srcId="{F578EF93-C9C1-4A9F-AAF8-392DF0FAE594}" destId="{9D79FE60-CD41-4061-B444-9DA8725741D4}" srcOrd="0" destOrd="0" presId="urn:microsoft.com/office/officeart/2005/8/layout/process1"/>
    <dgm:cxn modelId="{7CBED648-9F13-4E7E-8E14-8ACF8EF9976A}" srcId="{EFD354B1-ACC4-475E-A2B0-A402611CF8C3}" destId="{37F351EF-C788-4902-928A-66C37746B6D9}" srcOrd="1" destOrd="0" parTransId="{1CA415E6-451C-463E-9B52-2D4E78091094}" sibTransId="{974E35C6-A803-40CB-9E54-DDFB0EFFFED2}"/>
    <dgm:cxn modelId="{A2702649-ADF3-4B14-9FD9-FDFBD451ED02}" type="presOf" srcId="{EBA79831-A16F-4965-9CB2-4B91642A0E84}" destId="{076BA7CD-4BB8-485A-BCE1-43618DAB0F9C}" srcOrd="0" destOrd="0" presId="urn:microsoft.com/office/officeart/2005/8/layout/process1"/>
    <dgm:cxn modelId="{CCFDDC6A-7DB4-46F7-8E30-599015906EC2}" srcId="{EFD354B1-ACC4-475E-A2B0-A402611CF8C3}" destId="{38FDE66D-71F2-4C0D-A384-968045F5C512}" srcOrd="0" destOrd="0" parTransId="{F59CAA4E-DE7B-44C9-A641-1849BD7C7916}" sibTransId="{F578EF93-C9C1-4A9F-AAF8-392DF0FAE594}"/>
    <dgm:cxn modelId="{D17BB77B-59E2-428C-AFAD-AE0FF3D03F37}" type="presOf" srcId="{F578EF93-C9C1-4A9F-AAF8-392DF0FAE594}" destId="{FC6E6510-A7F3-4AC2-ADAD-1F9C8C6DFFD7}" srcOrd="1" destOrd="0" presId="urn:microsoft.com/office/officeart/2005/8/layout/process1"/>
    <dgm:cxn modelId="{4DFD1FA6-E87E-4154-9960-F052D557F2BE}" type="presOf" srcId="{EFD354B1-ACC4-475E-A2B0-A402611CF8C3}" destId="{9C5C9ADA-1CD5-4B04-8A3D-F5D6EB351130}" srcOrd="0" destOrd="0" presId="urn:microsoft.com/office/officeart/2005/8/layout/process1"/>
    <dgm:cxn modelId="{3AE9CEAB-6134-4464-8049-BF98330B023D}" type="presOf" srcId="{37F351EF-C788-4902-928A-66C37746B6D9}" destId="{85E6CAA1-448B-4470-9C29-E2337354DF76}" srcOrd="0" destOrd="0" presId="urn:microsoft.com/office/officeart/2005/8/layout/process1"/>
    <dgm:cxn modelId="{D0947AB0-0D8F-47F8-A7D3-BFC24373968A}" type="presOf" srcId="{974E35C6-A803-40CB-9E54-DDFB0EFFFED2}" destId="{9384B0A8-A554-453E-B075-5E52E2A9FDFA}" srcOrd="0" destOrd="0" presId="urn:microsoft.com/office/officeart/2005/8/layout/process1"/>
    <dgm:cxn modelId="{1E0DE5BD-97D2-4AAA-A486-D04B82763997}" type="presOf" srcId="{38FDE66D-71F2-4C0D-A384-968045F5C512}" destId="{B91FDB08-4410-49A1-98A8-60C3438ADE04}" srcOrd="0" destOrd="0" presId="urn:microsoft.com/office/officeart/2005/8/layout/process1"/>
    <dgm:cxn modelId="{22DC90DA-CF0A-49A0-A09D-1C1AB0051AA6}" type="presOf" srcId="{585CCEEF-C02C-49DB-A3CA-81DB9DE9E6DD}" destId="{E42AD688-E552-4CCC-AED6-3AAAE41A783A}" srcOrd="0" destOrd="0" presId="urn:microsoft.com/office/officeart/2005/8/layout/process1"/>
    <dgm:cxn modelId="{F332A3E2-A7BA-4F4C-A848-254338D53A0C}" srcId="{EFD354B1-ACC4-475E-A2B0-A402611CF8C3}" destId="{EBA79831-A16F-4965-9CB2-4B91642A0E84}" srcOrd="2" destOrd="0" parTransId="{2F1BEDE5-511D-4AB3-991C-D1C1392A78B4}" sibTransId="{585CCEEF-C02C-49DB-A3CA-81DB9DE9E6DD}"/>
    <dgm:cxn modelId="{DA8C8DE3-956F-4F6D-8013-197A7CCFC0A4}" type="presOf" srcId="{585CCEEF-C02C-49DB-A3CA-81DB9DE9E6DD}" destId="{793C8FCE-C9D9-4306-AA76-92CF8BE58A68}" srcOrd="1" destOrd="0" presId="urn:microsoft.com/office/officeart/2005/8/layout/process1"/>
    <dgm:cxn modelId="{27A237E4-4092-4F21-8005-F3C10663F940}" type="presOf" srcId="{974E35C6-A803-40CB-9E54-DDFB0EFFFED2}" destId="{F57EC9EB-C469-4285-8691-656CB1649316}" srcOrd="1" destOrd="0" presId="urn:microsoft.com/office/officeart/2005/8/layout/process1"/>
    <dgm:cxn modelId="{A1826751-A12F-4A6B-A13C-7880A9591CBC}" type="presParOf" srcId="{9C5C9ADA-1CD5-4B04-8A3D-F5D6EB351130}" destId="{B91FDB08-4410-49A1-98A8-60C3438ADE04}" srcOrd="0" destOrd="0" presId="urn:microsoft.com/office/officeart/2005/8/layout/process1"/>
    <dgm:cxn modelId="{FB922863-A371-4EE1-9CE1-0111EB0B8979}" type="presParOf" srcId="{9C5C9ADA-1CD5-4B04-8A3D-F5D6EB351130}" destId="{9D79FE60-CD41-4061-B444-9DA8725741D4}" srcOrd="1" destOrd="0" presId="urn:microsoft.com/office/officeart/2005/8/layout/process1"/>
    <dgm:cxn modelId="{B765827B-DD74-4C75-B504-6686B2837E79}" type="presParOf" srcId="{9D79FE60-CD41-4061-B444-9DA8725741D4}" destId="{FC6E6510-A7F3-4AC2-ADAD-1F9C8C6DFFD7}" srcOrd="0" destOrd="0" presId="urn:microsoft.com/office/officeart/2005/8/layout/process1"/>
    <dgm:cxn modelId="{82B1AD8C-F9B3-4B36-9ACF-B36E2B76417A}" type="presParOf" srcId="{9C5C9ADA-1CD5-4B04-8A3D-F5D6EB351130}" destId="{85E6CAA1-448B-4470-9C29-E2337354DF76}" srcOrd="2" destOrd="0" presId="urn:microsoft.com/office/officeart/2005/8/layout/process1"/>
    <dgm:cxn modelId="{AC93336B-62CB-473C-B35D-C5EA6D2DAF25}" type="presParOf" srcId="{9C5C9ADA-1CD5-4B04-8A3D-F5D6EB351130}" destId="{9384B0A8-A554-453E-B075-5E52E2A9FDFA}" srcOrd="3" destOrd="0" presId="urn:microsoft.com/office/officeart/2005/8/layout/process1"/>
    <dgm:cxn modelId="{8BEF08DA-1CE2-4E8F-8225-68493C2058AD}" type="presParOf" srcId="{9384B0A8-A554-453E-B075-5E52E2A9FDFA}" destId="{F57EC9EB-C469-4285-8691-656CB1649316}" srcOrd="0" destOrd="0" presId="urn:microsoft.com/office/officeart/2005/8/layout/process1"/>
    <dgm:cxn modelId="{73AFDCB2-1276-4C1F-928E-3D07217CC760}" type="presParOf" srcId="{9C5C9ADA-1CD5-4B04-8A3D-F5D6EB351130}" destId="{076BA7CD-4BB8-485A-BCE1-43618DAB0F9C}" srcOrd="4" destOrd="0" presId="urn:microsoft.com/office/officeart/2005/8/layout/process1"/>
    <dgm:cxn modelId="{AE2DBDEB-B171-4A06-9B27-4C7D5F5CC29D}" type="presParOf" srcId="{9C5C9ADA-1CD5-4B04-8A3D-F5D6EB351130}" destId="{E42AD688-E552-4CCC-AED6-3AAAE41A783A}" srcOrd="5" destOrd="0" presId="urn:microsoft.com/office/officeart/2005/8/layout/process1"/>
    <dgm:cxn modelId="{89D5B009-D233-4ED5-803F-174538DBDCB4}" type="presParOf" srcId="{E42AD688-E552-4CCC-AED6-3AAAE41A783A}" destId="{793C8FCE-C9D9-4306-AA76-92CF8BE58A68}" srcOrd="0" destOrd="0" presId="urn:microsoft.com/office/officeart/2005/8/layout/process1"/>
    <dgm:cxn modelId="{6F24E3F1-8C67-49F8-8570-B5A07F759247}" type="presParOf" srcId="{9C5C9ADA-1CD5-4B04-8A3D-F5D6EB351130}" destId="{B5CF8D0D-8ECF-4AF5-AEFB-B2DDE1C411B2}" srcOrd="6"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FDB08-4410-49A1-98A8-60C3438ADE04}">
      <dsp:nvSpPr>
        <dsp:cNvPr id="0" name=""/>
        <dsp:cNvSpPr/>
      </dsp:nvSpPr>
      <dsp:spPr>
        <a:xfrm>
          <a:off x="61946" y="0"/>
          <a:ext cx="1129184" cy="677510"/>
        </a:xfrm>
        <a:prstGeom prst="roundRect">
          <a:avLst>
            <a:gd name="adj" fmla="val 10000"/>
          </a:avLst>
        </a:prstGeom>
        <a:solidFill>
          <a:srgbClr val="92D05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明确</a:t>
          </a:r>
          <a:r>
            <a:rPr lang="zh-CN" sz="1800" kern="1200"/>
            <a:t>目标</a:t>
          </a:r>
          <a:endParaRPr lang="zh-CN" altLang="en-US" sz="1800" kern="1200"/>
        </a:p>
      </dsp:txBody>
      <dsp:txXfrm>
        <a:off x="81790" y="19844"/>
        <a:ext cx="1089496" cy="637822"/>
      </dsp:txXfrm>
    </dsp:sp>
    <dsp:sp modelId="{9D79FE60-CD41-4061-B444-9DA8725741D4}">
      <dsp:nvSpPr>
        <dsp:cNvPr id="0" name=""/>
        <dsp:cNvSpPr/>
      </dsp:nvSpPr>
      <dsp:spPr>
        <a:xfrm>
          <a:off x="1281555" y="198736"/>
          <a:ext cx="191701" cy="28003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281555" y="254743"/>
        <a:ext cx="134191" cy="168023"/>
      </dsp:txXfrm>
    </dsp:sp>
    <dsp:sp modelId="{85E6CAA1-448B-4470-9C29-E2337354DF76}">
      <dsp:nvSpPr>
        <dsp:cNvPr id="0" name=""/>
        <dsp:cNvSpPr/>
      </dsp:nvSpPr>
      <dsp:spPr>
        <a:xfrm>
          <a:off x="1552831" y="0"/>
          <a:ext cx="1129184" cy="677510"/>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分析需求</a:t>
          </a:r>
          <a:endParaRPr lang="en-US" altLang="zh-CN" sz="1800" kern="1200"/>
        </a:p>
      </dsp:txBody>
      <dsp:txXfrm>
        <a:off x="1572675" y="19844"/>
        <a:ext cx="1089496" cy="637822"/>
      </dsp:txXfrm>
    </dsp:sp>
    <dsp:sp modelId="{9384B0A8-A554-453E-B075-5E52E2A9FDFA}">
      <dsp:nvSpPr>
        <dsp:cNvPr id="0" name=""/>
        <dsp:cNvSpPr/>
      </dsp:nvSpPr>
      <dsp:spPr>
        <a:xfrm>
          <a:off x="2806826" y="198736"/>
          <a:ext cx="264599" cy="28003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2806826" y="254743"/>
        <a:ext cx="185219" cy="168023"/>
      </dsp:txXfrm>
    </dsp:sp>
    <dsp:sp modelId="{076BA7CD-4BB8-485A-BCE1-43618DAB0F9C}">
      <dsp:nvSpPr>
        <dsp:cNvPr id="0" name=""/>
        <dsp:cNvSpPr/>
      </dsp:nvSpPr>
      <dsp:spPr>
        <a:xfrm>
          <a:off x="3181259" y="0"/>
          <a:ext cx="1129184" cy="677510"/>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制定策略</a:t>
          </a:r>
        </a:p>
      </dsp:txBody>
      <dsp:txXfrm>
        <a:off x="3201103" y="19844"/>
        <a:ext cx="1089496" cy="637822"/>
      </dsp:txXfrm>
    </dsp:sp>
    <dsp:sp modelId="{E42AD688-E552-4CCC-AED6-3AAAE41A783A}">
      <dsp:nvSpPr>
        <dsp:cNvPr id="0" name=""/>
        <dsp:cNvSpPr/>
      </dsp:nvSpPr>
      <dsp:spPr>
        <a:xfrm>
          <a:off x="4419768" y="198736"/>
          <a:ext cx="231766" cy="28003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4419768" y="254743"/>
        <a:ext cx="162236" cy="168023"/>
      </dsp:txXfrm>
    </dsp:sp>
    <dsp:sp modelId="{B5CF8D0D-8ECF-4AF5-AEFB-B2DDE1C411B2}">
      <dsp:nvSpPr>
        <dsp:cNvPr id="0" name=""/>
        <dsp:cNvSpPr/>
      </dsp:nvSpPr>
      <dsp:spPr>
        <a:xfrm>
          <a:off x="4747740" y="0"/>
          <a:ext cx="1129184" cy="677510"/>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安排计划</a:t>
          </a:r>
        </a:p>
      </dsp:txBody>
      <dsp:txXfrm>
        <a:off x="4767584" y="19844"/>
        <a:ext cx="1089496" cy="6378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1664</Words>
  <Characters>9487</Characters>
  <Lines>79</Lines>
  <Paragraphs>22</Paragraphs>
  <ScaleCrop>false</ScaleCrop>
  <LinksUpToDate>false</LinksUpToDate>
  <CharactersWithSpaces>11129</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2020-04-01T08:48:00Z</dcterms:created>
  <dc:creator>林燕燕</dc:creator>
  <cp:lastModifiedBy>zhangyue</cp:lastModifiedBy>
  <dcterms:modified xsi:type="dcterms:W3CDTF">2020-08-28T16:39:35Z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